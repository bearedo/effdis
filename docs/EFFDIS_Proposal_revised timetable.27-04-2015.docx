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Dr Doug Beare,</w:t>
      </w:r>
    </w:p>
    <w:p>
      <w:pPr>
        <w:pStyle w:val="Normal"/>
        <w:rPr>
          <w:sz w:val="22"/>
          <w:szCs w:val="22"/>
        </w:rPr>
      </w:pPr>
      <w:r>
        <w:rPr>
          <w:sz w:val="22"/>
          <w:szCs w:val="22"/>
        </w:rPr>
        <w:t>8, West Street,</w:t>
      </w:r>
    </w:p>
    <w:p>
      <w:pPr>
        <w:pStyle w:val="Normal"/>
        <w:rPr>
          <w:sz w:val="22"/>
          <w:szCs w:val="22"/>
        </w:rPr>
      </w:pPr>
      <w:r>
        <w:rPr>
          <w:sz w:val="22"/>
          <w:szCs w:val="22"/>
        </w:rPr>
        <w:t>Selsey,</w:t>
      </w:r>
    </w:p>
    <w:p>
      <w:pPr>
        <w:pStyle w:val="Normal"/>
        <w:rPr>
          <w:sz w:val="22"/>
          <w:szCs w:val="22"/>
        </w:rPr>
      </w:pPr>
      <w:r>
        <w:rPr>
          <w:sz w:val="22"/>
          <w:szCs w:val="22"/>
        </w:rPr>
        <w:t>West Sussex, PO20 9AA, United Kingdom.</w:t>
      </w:r>
    </w:p>
    <w:p>
      <w:pPr>
        <w:pStyle w:val="Normal"/>
        <w:rPr>
          <w:sz w:val="22"/>
          <w:szCs w:val="22"/>
        </w:rPr>
      </w:pPr>
      <w:r>
        <w:rPr>
          <w:sz w:val="22"/>
          <w:szCs w:val="22"/>
        </w:rPr>
        <w:t>26</w:t>
      </w:r>
      <w:r>
        <w:rPr>
          <w:sz w:val="22"/>
          <w:szCs w:val="22"/>
          <w:vertAlign w:val="superscript"/>
        </w:rPr>
        <w:t>th</w:t>
      </w:r>
      <w:r>
        <w:rPr>
          <w:sz w:val="22"/>
          <w:szCs w:val="22"/>
        </w:rPr>
        <w:t xml:space="preserve"> January 2015.</w:t>
      </w:r>
    </w:p>
    <w:p>
      <w:pPr>
        <w:pStyle w:val="Normal"/>
        <w:rPr>
          <w:sz w:val="22"/>
          <w:szCs w:val="22"/>
        </w:rPr>
      </w:pPr>
      <w:r>
        <w:rPr>
          <w:sz w:val="22"/>
          <w:szCs w:val="22"/>
        </w:rPr>
      </w:r>
    </w:p>
    <w:p>
      <w:pPr>
        <w:pStyle w:val="Normal"/>
        <w:rPr>
          <w:b/>
          <w:sz w:val="22"/>
          <w:szCs w:val="22"/>
        </w:rPr>
      </w:pPr>
      <w:r>
        <w:rPr>
          <w:b/>
          <w:sz w:val="22"/>
          <w:szCs w:val="22"/>
        </w:rPr>
        <w:t>TERMS OF REFERENCE: SHORT-TERM CONTRACT FOR A MODELING APPROACH TO ESTIMATE OVERALL ATLANTIC EFFORT BY TIME-AREA STRATA (EFFDIS)</w:t>
      </w:r>
    </w:p>
    <w:p>
      <w:pPr>
        <w:pStyle w:val="Normal"/>
        <w:rPr>
          <w:b/>
          <w:sz w:val="22"/>
          <w:szCs w:val="22"/>
        </w:rPr>
      </w:pPr>
      <w:r>
        <w:rPr>
          <w:b/>
          <w:sz w:val="22"/>
          <w:szCs w:val="22"/>
        </w:rPr>
      </w:r>
    </w:p>
    <w:p>
      <w:pPr>
        <w:pStyle w:val="Normal"/>
        <w:rPr>
          <w:sz w:val="22"/>
          <w:szCs w:val="22"/>
        </w:rPr>
      </w:pPr>
      <w:r>
        <w:rPr>
          <w:b/>
          <w:sz w:val="22"/>
          <w:szCs w:val="22"/>
        </w:rPr>
        <w:t xml:space="preserve">Background: </w:t>
      </w:r>
      <w:r>
        <w:rPr>
          <w:sz w:val="22"/>
          <w:szCs w:val="22"/>
        </w:rPr>
        <w:t xml:space="preserve">The International Commission for the Conservation of Atlantic Tunas (ICCAT) (www.iccat.int), an intergovernmental organization whose Secretariat headquarters is based in Madrid, Spain, is seeking to contract an expert to develop a modeling approach to estimate overall Atlantic long-line (LL), bait-boat (BB) and Purse Seine (PS) effort by time-area strata (EFFDIS). Based on the ICCAT fisheries data currently available at the Secretariat, the expert should implement this approach to generate a database of historic and current fishing effort distribution that meets the stated needs of the ICCAT Standing Committee on Research and Statistics (SCRS).  This update of the EFFDIS dataset is critical, especially with regard to by-catch evaluations.  </w:t>
      </w:r>
    </w:p>
    <w:p>
      <w:pPr>
        <w:pStyle w:val="Normal"/>
        <w:rPr>
          <w:b/>
          <w:sz w:val="22"/>
          <w:szCs w:val="22"/>
        </w:rPr>
      </w:pPr>
      <w:r>
        <w:rPr>
          <w:b/>
          <w:sz w:val="22"/>
          <w:szCs w:val="22"/>
        </w:rPr>
      </w:r>
    </w:p>
    <w:p>
      <w:pPr>
        <w:pStyle w:val="Normal"/>
        <w:rPr>
          <w:b/>
          <w:sz w:val="22"/>
          <w:szCs w:val="22"/>
        </w:rPr>
      </w:pPr>
      <w:r>
        <w:rPr>
          <w:b/>
          <w:sz w:val="22"/>
          <w:szCs w:val="22"/>
        </w:rPr>
        <w:t xml:space="preserve">Proposal: </w:t>
      </w:r>
      <w:r>
        <w:rPr>
          <w:sz w:val="22"/>
          <w:szCs w:val="22"/>
        </w:rPr>
        <w:t>The Contractor (Dr Doug Beare) proposes to develop a robust statistical modeling approach to estimate overall Atlantic fishing effort stratified by flag/fleet, gear, area (5ºx5º degree square grid), year and month (starting in 1950).  The Contractor will update the current EFFDIS estimations for longline (LL) gear (1950 to 2014) using the new modeling approach, and then develop EFFDIS  estimation procedures for baitboat (BB) and purse-seine (PS) gears with the appropriate units of effort.  The Contractor will work under the overall guidance of the ICCAT Executive Secretariat in collaboration with the Assistant Executive Secretary and the Research and Statistics Department.  Tangible deliverables will take the form of the outputs summarized below. The Contractor will complete the work within a period of six months and produce the final deliverables no less than one week before the 2015 Sub-Committee on Ecosystems meets</w:t>
      </w:r>
      <w:r>
        <w:rPr>
          <w:b/>
          <w:sz w:val="22"/>
          <w:szCs w:val="22"/>
        </w:rPr>
        <w:t>.</w:t>
      </w:r>
    </w:p>
    <w:p>
      <w:pPr>
        <w:pStyle w:val="Normal"/>
        <w:rPr>
          <w:b/>
          <w:sz w:val="22"/>
          <w:szCs w:val="22"/>
        </w:rPr>
      </w:pPr>
      <w:r>
        <w:rPr>
          <w:b/>
          <w:sz w:val="22"/>
          <w:szCs w:val="22"/>
        </w:rPr>
      </w:r>
    </w:p>
    <w:p>
      <w:pPr>
        <w:pStyle w:val="Normal"/>
        <w:rPr>
          <w:sz w:val="22"/>
          <w:szCs w:val="22"/>
        </w:rPr>
      </w:pPr>
      <w:r>
        <w:rPr>
          <w:b/>
          <w:sz w:val="22"/>
          <w:szCs w:val="22"/>
        </w:rPr>
        <w:t xml:space="preserve">Recommendations for improving EFFDIS estimation: </w:t>
      </w:r>
      <w:r>
        <w:rPr>
          <w:sz w:val="22"/>
          <w:szCs w:val="22"/>
        </w:rPr>
        <w:t xml:space="preserve">The SGECO Working group recently made a series of recommendations for improving EFFDIS that will be taken into consideration by the Contractor at all stages.  Firstly the approach developed will examine seasonality in more detail. In particular data should be re-submitted by month and methods should acknowledge that dependence on seasonality interacts with the spatial and long-term variables, ie. seasonal patterns/shapes can be different each year and in different locations.  Spatial resolution is also an important consideration.   In theory the methods developed should begin at the finest level of spatial aggregation at which the data are available. This is also important for estimating variance and understanding the underlying sampling activities that actually generated the data.  In practice, however, this will all depend on the quality of the data available to the Contractor. At the moment data are available at a relatively course level (5ºx5º degree square grid) and any simulations undertaken to assess the impact of spatial (and temporal) aggregation on effort estimations will, perforce, use this as the starting point.  The Contractor will also use ICCAT networks to gain access to any relevant historical data and store them in the appropriate formats with metadata etc.  This extra information will be exploited in the methods developed to improve EFFDIS effort estimation. An important aspect of the current EFFDIS estimation relates to the assumptions concerning species composition of the catches.  These will be investigated by the Contractor and improvements made after seeking advice/feedback from the ICCAT Secretariat.  As part of the effort estimation procedure the Contractor will study the longline fleet operations, dynamics and behavior. Profiles summarizing how operations vary among long-line fleets will be used to inform, and improve EFFDIS estimations. Vessel Monitoring System (VMS) data will be used for the profiling, if available.  The assumptions relating to how the effort data are raised, eg. by using overall catch statistics are also crucial and these will be explored by the Contractor.   </w:t>
      </w:r>
    </w:p>
    <w:p>
      <w:pPr>
        <w:pStyle w:val="Normal"/>
        <w:rPr>
          <w:sz w:val="22"/>
          <w:szCs w:val="22"/>
        </w:rPr>
      </w:pPr>
      <w:r>
        <w:rPr>
          <w:sz w:val="22"/>
          <w:szCs w:val="22"/>
        </w:rPr>
      </w:r>
    </w:p>
    <w:p>
      <w:pPr>
        <w:pStyle w:val="Normal"/>
        <w:rPr>
          <w:sz w:val="22"/>
          <w:szCs w:val="22"/>
        </w:rPr>
      </w:pPr>
      <w:r>
        <w:rPr>
          <w:sz w:val="22"/>
          <w:szCs w:val="22"/>
        </w:rPr>
        <w:t>Bait boat (BB) and purse-seine (PS) gears also take substantial quantities of tuna and tuna-like fish in the Atlantic and Mediterranean fisheries. Fishing strategies vary substantially between these fisheries and effort clearly cannot be quantified in the same way for each. Purse-seine fisheries, for example, are problematic since a large proportion of the time at sea is spent hunting for the fish and the actual catch can be taken in a very short period of time. The Contractor will, however, build effort estimates for these gears into EFFDIS.  Uncertainty around the effort estimates will be built into the estimation procedures. EFFDIS effort estimation will be dependent on a complex series of steps and assumptions. In this situation it is usually most sensible to estimate uncertainty/variance using non-parametric methods, e.g. bootstrapping, but the Contractor will explore parametric options too. The Contractor will also undertake to cross-validate the EFFDIS estimates using other relevant information where available, eg. VMS data.</w:t>
      </w:r>
    </w:p>
    <w:p>
      <w:pPr>
        <w:pStyle w:val="Normal"/>
        <w:rPr>
          <w:b/>
          <w:sz w:val="22"/>
          <w:szCs w:val="22"/>
        </w:rPr>
      </w:pPr>
      <w:r>
        <w:rPr>
          <w:b/>
          <w:sz w:val="22"/>
          <w:szCs w:val="22"/>
        </w:rPr>
      </w:r>
    </w:p>
    <w:p>
      <w:pPr>
        <w:pStyle w:val="Normal"/>
        <w:rPr>
          <w:sz w:val="22"/>
          <w:szCs w:val="22"/>
        </w:rPr>
      </w:pPr>
      <w:r>
        <w:rPr>
          <w:b/>
          <w:sz w:val="22"/>
          <w:szCs w:val="22"/>
        </w:rPr>
        <w:t xml:space="preserve">Workplan: </w:t>
      </w:r>
      <w:r>
        <w:rPr>
          <w:sz w:val="22"/>
          <w:szCs w:val="22"/>
        </w:rPr>
        <w:t xml:space="preserve">The Contractor will visit ICCAT in Madrid after the contract is signed. The purpose of the trip will be to obtain all the relevant data and review the methods for EFFDIS estimation </w:t>
      </w:r>
      <w:r>
        <w:rPr>
          <w:sz w:val="22"/>
          <w:szCs w:val="22"/>
          <w:u w:val="single"/>
        </w:rPr>
        <w:t>and write documented R code to mimic the current procedure.</w:t>
      </w:r>
      <w:r>
        <w:rPr>
          <w:sz w:val="22"/>
          <w:szCs w:val="22"/>
        </w:rPr>
        <w:t xml:space="preserve"> The Contractor will then develop  ‘strawman’ methodologies for estimating fishing effort for one fleet/flag country, eg. Taiwan, and seek feedback from experts involved in WGSAM (Stock Assessment Methods Working Group), The Sharks Species Working Group, and the 2015 Sub-Committee on Ecosystems.  Once a method is approved for one fleet the Contractor will then adapt it to the other fleets to produce global estimates.  When the ICCAT Secretariat is fully satisfied the Methods/User Guides/Databases and Documentation for the updated EFFDIS, the Contractor will present the work at the 2015 Sub-Committee meeting on Ecosystems.</w:t>
      </w:r>
    </w:p>
    <w:p>
      <w:pPr>
        <w:pStyle w:val="Normal"/>
        <w:rPr>
          <w:b/>
          <w:sz w:val="22"/>
          <w:szCs w:val="22"/>
        </w:rPr>
      </w:pPr>
      <w:r>
        <w:rPr>
          <w:b/>
          <w:sz w:val="22"/>
          <w:szCs w:val="22"/>
        </w:rPr>
      </w:r>
    </w:p>
    <w:p>
      <w:pPr>
        <w:pStyle w:val="Normal"/>
        <w:rPr>
          <w:sz w:val="22"/>
          <w:szCs w:val="22"/>
        </w:rPr>
      </w:pPr>
      <w:r>
        <w:rPr>
          <w:sz w:val="22"/>
          <w:szCs w:val="22"/>
        </w:rPr>
        <w:t>The Contractor will develop the estimation procedure using a bona-fide online SQL relational database allowing remote uploading and filtering/checking of new data.  Since the EFFDIS data are spatially-resolved a relational database which can handle common forms of spatial data (e.g. shapefiles and rasters)  and deal with spatial explicit queries will be used by the Contractor, e.g http://boundlessgeo.com/solutions/solutions-software/postgis/.  SQL, however, is not really an appropriate tool for statistical modeling for which programs like R are much better suited. There are R packages available (http://www.omegahat.org/RSPostgres/RPostgres.pdf) for PostGreSQL, however, that allow R-scripts to be triggered as part of SQL queries/scripts which the Contractor proposes as a potential option.  This, however, is completely flexible and the final choice of software (and hardware) will be guided by the ICCAT Secretariat.</w:t>
      </w:r>
    </w:p>
    <w:p>
      <w:pPr>
        <w:pStyle w:val="Normal"/>
        <w:rPr>
          <w:sz w:val="22"/>
          <w:szCs w:val="22"/>
        </w:rPr>
      </w:pPr>
      <w:r>
        <w:rPr>
          <w:sz w:val="22"/>
          <w:szCs w:val="22"/>
        </w:rPr>
      </w:r>
    </w:p>
    <w:p>
      <w:pPr>
        <w:pStyle w:val="Normal"/>
        <w:rPr>
          <w:b/>
          <w:sz w:val="22"/>
          <w:szCs w:val="22"/>
        </w:rPr>
      </w:pPr>
      <w:r>
        <w:rPr>
          <w:b/>
          <w:sz w:val="22"/>
          <w:szCs w:val="22"/>
        </w:rPr>
        <w:t>Table 1. Proposed project timeline.</w:t>
      </w:r>
    </w:p>
    <w:tbl>
      <w:tblPr>
        <w:jc w:val="left"/>
        <w:tblInd w:w="0" w:type="dxa"/>
        <w:tblBorders>
          <w:top w:val="single" w:sz="8" w:space="0" w:color="000001"/>
          <w:left w:val="single" w:sz="8" w:space="0" w:color="000001"/>
          <w:bottom w:val="nil"/>
          <w:insideH w:val="nil"/>
          <w:right w:val="nil"/>
          <w:insideV w:val="nil"/>
        </w:tblBorders>
        <w:tblCellMar>
          <w:top w:w="0" w:type="dxa"/>
          <w:left w:w="107" w:type="dxa"/>
          <w:bottom w:w="0" w:type="dxa"/>
          <w:right w:w="108" w:type="dxa"/>
        </w:tblCellMar>
      </w:tblPr>
      <w:tblGrid>
        <w:gridCol w:w="1907"/>
        <w:gridCol w:w="7669"/>
      </w:tblGrid>
      <w:tr>
        <w:trPr>
          <w:cantSplit w:val="false"/>
        </w:trPr>
        <w:tc>
          <w:tcPr>
            <w:tcW w:w="1907" w:type="dxa"/>
            <w:tcBorders>
              <w:top w:val="single" w:sz="8" w:space="0" w:color="000001"/>
              <w:left w:val="single" w:sz="8" w:space="0" w:color="000001"/>
              <w:bottom w:val="nil"/>
              <w:insideH w:val="nil"/>
              <w:right w:val="nil"/>
              <w:insideV w:val="nil"/>
            </w:tcBorders>
            <w:shd w:fill="000000" w:val="clear"/>
            <w:tcMar>
              <w:left w:w="107" w:type="dxa"/>
            </w:tcMar>
          </w:tcPr>
          <w:p>
            <w:pPr>
              <w:pStyle w:val="Normal"/>
              <w:spacing w:before="0" w:after="0"/>
              <w:rPr>
                <w:b w:val="false"/>
                <w:bCs/>
                <w:color w:val="FFFFFF"/>
                <w:sz w:val="22"/>
                <w:szCs w:val="22"/>
              </w:rPr>
            </w:pPr>
            <w:r>
              <w:rPr>
                <w:b w:val="false"/>
                <w:bCs/>
                <w:color w:val="FFFFFF"/>
                <w:sz w:val="22"/>
                <w:szCs w:val="22"/>
              </w:rPr>
              <w:t>Date</w:t>
            </w:r>
          </w:p>
        </w:tc>
        <w:tc>
          <w:tcPr>
            <w:tcW w:w="7669" w:type="dxa"/>
            <w:tcBorders>
              <w:top w:val="single" w:sz="8" w:space="0" w:color="000001"/>
              <w:left w:val="nil"/>
              <w:bottom w:val="nil"/>
              <w:insideH w:val="nil"/>
              <w:right w:val="single" w:sz="8" w:space="0" w:color="000001"/>
              <w:insideV w:val="single" w:sz="8" w:space="0" w:color="000001"/>
            </w:tcBorders>
            <w:shd w:fill="000000" w:val="clear"/>
          </w:tcPr>
          <w:p>
            <w:pPr>
              <w:pStyle w:val="Normal"/>
              <w:spacing w:before="0" w:after="0"/>
              <w:rPr>
                <w:b w:val="false"/>
                <w:bCs/>
                <w:color w:val="FFFFFF"/>
                <w:sz w:val="22"/>
                <w:szCs w:val="22"/>
              </w:rPr>
            </w:pPr>
            <w:r>
              <w:rPr>
                <w:b w:val="false"/>
                <w:bCs/>
                <w:color w:val="FFFFFF"/>
                <w:sz w:val="22"/>
                <w:szCs w:val="22"/>
              </w:rPr>
              <w:t>Description of work</w:t>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commentRangeStart w:id="0"/>
            <w:r>
              <w:rPr>
                <w:b/>
                <w:bCs/>
                <w:sz w:val="22"/>
                <w:szCs w:val="22"/>
              </w:rPr>
            </w:r>
            <w:del w:id="0" w:author="Paul de Bruyn" w:date="2015-04-24T09:26:00Z">
              <w:r>
                <w:rPr>
                  <w:b/>
                  <w:bCs/>
                  <w:sz w:val="22"/>
                  <w:szCs w:val="22"/>
                </w:rPr>
                <w:delText xml:space="preserve">February </w:delText>
              </w:r>
            </w:del>
            <w:ins w:id="1" w:author="Paul de Bruyn" w:date="2015-04-24T09:26:00Z">
              <w:r>
                <w:rPr>
                  <w:b/>
                  <w:bCs/>
                  <w:sz w:val="22"/>
                  <w:szCs w:val="22"/>
                </w:rPr>
                <w:t xml:space="preserve">May </w:t>
              </w:r>
            </w:ins>
            <w:r>
              <w:rPr>
                <w:b/>
                <w:bCs/>
                <w:sz w:val="22"/>
                <w:szCs w:val="22"/>
              </w:rPr>
              <w:t>2015</w:t>
            </w:r>
            <w:commentRangeEnd w:id="0"/>
            <w:r>
              <w:rPr>
                <w:b/>
                <w:bCs/>
                <w:sz w:val="22"/>
                <w:szCs w:val="22"/>
              </w:rPr>
            </w:r>
            <w:r>
              <w:rPr>
                <w:b/>
                <w:bCs/>
                <w:sz w:val="22"/>
                <w:szCs w:val="22"/>
              </w:rPr>
              <w:commentReference w:id="0"/>
            </w:r>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r>
              <w:rPr>
                <w:sz w:val="22"/>
                <w:szCs w:val="22"/>
              </w:rPr>
              <w:t>Contractor to visit ICCAT, obtain data and metadata, review existing methods and data filtering/checking procedures, and write R code to mimic extant calculation procedure.</w:t>
            </w:r>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del w:id="2" w:author="Paul de Bruyn" w:date="2015-04-24T09:26:00Z">
              <w:r>
                <w:rPr>
                  <w:b/>
                  <w:bCs/>
                  <w:sz w:val="22"/>
                  <w:szCs w:val="22"/>
                </w:rPr>
                <w:delText xml:space="preserve">February </w:delText>
              </w:r>
            </w:del>
            <w:ins w:id="3" w:author="Paul de Bruyn" w:date="2015-04-24T09:26:00Z">
              <w:r>
                <w:rPr>
                  <w:b/>
                  <w:bCs/>
                  <w:sz w:val="22"/>
                  <w:szCs w:val="22"/>
                </w:rPr>
                <w:t xml:space="preserve">May </w:t>
              </w:r>
            </w:ins>
            <w:r>
              <w:rPr>
                <w:b/>
                <w:bCs/>
                <w:sz w:val="22"/>
                <w:szCs w:val="22"/>
              </w:rPr>
              <w:t>2015</w:t>
            </w:r>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r>
              <w:rPr>
                <w:sz w:val="22"/>
                <w:szCs w:val="22"/>
              </w:rPr>
              <w:t>Contractor to develop ‘strawman’ methodology to estimate fishing effort data from a single longline (LL) fleet, e.g. Taiwan.</w:t>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del w:id="4" w:author="Paul de Bruyn" w:date="2015-04-24T09:31:00Z">
              <w:r>
                <w:rPr>
                  <w:b/>
                  <w:bCs/>
                  <w:sz w:val="22"/>
                  <w:szCs w:val="22"/>
                </w:rPr>
                <w:delText>March 2015</w:delText>
              </w:r>
            </w:del>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del w:id="5" w:author="Paul de Bruyn" w:date="2015-04-24T09:31:00Z">
              <w:r>
                <w:rPr>
                  <w:sz w:val="22"/>
                  <w:szCs w:val="22"/>
                </w:rPr>
                <w:delText>Contractor to develop ‘strawman’ methodology to estimate fishing effort from single baitboat (BB) fleet.</w:delText>
              </w:r>
            </w:del>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del w:id="6" w:author="Paul de Bruyn" w:date="2015-04-24T09:27:00Z">
              <w:r>
                <w:rPr>
                  <w:b/>
                  <w:bCs/>
                  <w:sz w:val="22"/>
                  <w:szCs w:val="22"/>
                </w:rPr>
                <w:delText xml:space="preserve">March </w:delText>
              </w:r>
            </w:del>
            <w:del w:id="7" w:author="Paul de Bruyn" w:date="2015-04-24T09:30:00Z">
              <w:r>
                <w:rPr>
                  <w:b/>
                  <w:bCs/>
                  <w:sz w:val="22"/>
                  <w:szCs w:val="22"/>
                </w:rPr>
                <w:delText>2015</w:delText>
              </w:r>
            </w:del>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del w:id="8" w:author="Paul de Bruyn" w:date="2015-04-24T09:31:00Z">
              <w:r>
                <w:rPr>
                  <w:sz w:val="22"/>
                  <w:szCs w:val="22"/>
                </w:rPr>
                <w:delText>Contractor to develop ‘strawman’ methodology to estimate fishing effort from single purse-seine (PS) fleet.</w:delText>
              </w:r>
            </w:del>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commentRangeStart w:id="1"/>
            <w:r>
              <w:rPr>
                <w:b/>
                <w:bCs/>
                <w:sz w:val="22"/>
                <w:szCs w:val="22"/>
              </w:rPr>
            </w:r>
            <w:ins w:id="9" w:author="Paul de Bruyn" w:date="2015-04-24T09:26:00Z">
              <w:r>
                <w:rPr>
                  <w:b/>
                  <w:bCs/>
                  <w:sz w:val="22"/>
                  <w:szCs w:val="22"/>
                </w:rPr>
                <w:t>8</w:t>
              </w:r>
            </w:ins>
            <w:del w:id="10" w:author="Paul de Bruyn" w:date="2015-04-24T09:26:00Z">
              <w:r>
                <w:rPr>
                  <w:b/>
                  <w:bCs/>
                  <w:sz w:val="22"/>
                  <w:szCs w:val="22"/>
                </w:rPr>
                <w:delText>23</w:delText>
              </w:r>
            </w:del>
            <w:r>
              <w:rPr>
                <w:b/>
                <w:bCs/>
                <w:sz w:val="22"/>
                <w:szCs w:val="22"/>
              </w:rPr>
              <w:t>-</w:t>
            </w:r>
            <w:ins w:id="11" w:author="Paul de Bruyn" w:date="2015-04-24T09:26:00Z">
              <w:r>
                <w:rPr>
                  <w:b/>
                  <w:bCs/>
                  <w:sz w:val="22"/>
                  <w:szCs w:val="22"/>
                </w:rPr>
                <w:t>12</w:t>
              </w:r>
            </w:ins>
            <w:del w:id="12" w:author="Paul de Bruyn" w:date="2015-04-24T09:26:00Z">
              <w:r>
                <w:rPr>
                  <w:b/>
                  <w:bCs/>
                  <w:sz w:val="22"/>
                  <w:szCs w:val="22"/>
                </w:rPr>
                <w:delText>25</w:delText>
              </w:r>
            </w:del>
            <w:r>
              <w:rPr>
                <w:b/>
                <w:bCs/>
                <w:sz w:val="22"/>
                <w:szCs w:val="22"/>
              </w:rPr>
              <w:t xml:space="preserve"> </w:t>
            </w:r>
            <w:del w:id="13" w:author="Paul de Bruyn" w:date="2015-04-24T09:26:00Z">
              <w:r>
                <w:rPr>
                  <w:b/>
                  <w:bCs/>
                  <w:sz w:val="22"/>
                  <w:szCs w:val="22"/>
                </w:rPr>
                <w:delText xml:space="preserve">March  </w:delText>
              </w:r>
            </w:del>
            <w:ins w:id="14" w:author="Paul de Bruyn" w:date="2015-04-24T09:26:00Z">
              <w:r>
                <w:rPr>
                  <w:b/>
                  <w:bCs/>
                  <w:sz w:val="22"/>
                  <w:szCs w:val="22"/>
                </w:rPr>
                <w:t xml:space="preserve">June  </w:t>
              </w:r>
            </w:ins>
            <w:r>
              <w:rPr>
                <w:b/>
                <w:bCs/>
                <w:sz w:val="22"/>
                <w:szCs w:val="22"/>
              </w:rPr>
              <w:t>2015</w:t>
            </w:r>
            <w:commentRangeEnd w:id="1"/>
            <w:r>
              <w:rPr>
                <w:b/>
                <w:bCs/>
                <w:sz w:val="22"/>
                <w:szCs w:val="22"/>
              </w:rPr>
            </w:r>
            <w:r>
              <w:rPr>
                <w:b/>
                <w:bCs/>
                <w:sz w:val="22"/>
                <w:szCs w:val="22"/>
              </w:rPr>
              <w:commentReference w:id="1"/>
            </w:r>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r>
              <w:rPr>
                <w:sz w:val="22"/>
                <w:szCs w:val="22"/>
              </w:rPr>
              <w:t xml:space="preserve">Present ‘strawman’ methodology for </w:t>
            </w:r>
            <w:ins w:id="15" w:author="Paul de Bruyn" w:date="2015-04-24T09:26:00Z">
              <w:r>
                <w:rPr>
                  <w:sz w:val="22"/>
                  <w:szCs w:val="22"/>
                </w:rPr>
                <w:t xml:space="preserve">LL </w:t>
              </w:r>
            </w:ins>
            <w:r>
              <w:rPr>
                <w:sz w:val="22"/>
                <w:szCs w:val="22"/>
              </w:rPr>
              <w:t xml:space="preserve">EFFDIS at the </w:t>
            </w:r>
            <w:del w:id="16" w:author="Paul de Bruyn" w:date="2015-04-24T09:26:00Z">
              <w:r>
                <w:rPr>
                  <w:sz w:val="22"/>
                  <w:szCs w:val="22"/>
                </w:rPr>
                <w:delText>Blue Shark data preparatory</w:delText>
              </w:r>
            </w:del>
            <w:ins w:id="17" w:author="Paul de Bruyn" w:date="2015-04-24T09:26:00Z">
              <w:r>
                <w:rPr>
                  <w:sz w:val="22"/>
                  <w:szCs w:val="22"/>
                </w:rPr>
                <w:t>SC ECO</w:t>
              </w:r>
            </w:ins>
            <w:r>
              <w:rPr>
                <w:sz w:val="22"/>
                <w:szCs w:val="22"/>
              </w:rPr>
              <w:t xml:space="preserve"> meeting in </w:t>
            </w:r>
            <w:del w:id="18" w:author="Paul de Bruyn" w:date="2015-04-24T09:26:00Z">
              <w:r>
                <w:rPr>
                  <w:sz w:val="22"/>
                  <w:szCs w:val="22"/>
                </w:rPr>
                <w:delText>Tenerife</w:delText>
              </w:r>
            </w:del>
            <w:ins w:id="19" w:author="Paul de Bruyn" w:date="2015-04-24T09:26:00Z">
              <w:r>
                <w:rPr>
                  <w:sz w:val="22"/>
                  <w:szCs w:val="22"/>
                </w:rPr>
                <w:t>Madrid</w:t>
              </w:r>
            </w:ins>
            <w:r>
              <w:rPr>
                <w:sz w:val="22"/>
                <w:szCs w:val="22"/>
              </w:rPr>
              <w:t xml:space="preserve">. </w:t>
            </w:r>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ins w:id="20" w:author="Paul de Bruyn" w:date="2015-04-24T09:31:00Z">
              <w:r>
                <w:rPr>
                  <w:b/>
                  <w:bCs/>
                  <w:sz w:val="22"/>
                  <w:szCs w:val="22"/>
                </w:rPr>
                <w:t>June 2015</w:t>
              </w:r>
            </w:ins>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ins w:id="21" w:author="Paul de Bruyn" w:date="2015-04-24T09:31:00Z">
              <w:r>
                <w:rPr>
                  <w:sz w:val="22"/>
                  <w:szCs w:val="22"/>
                </w:rPr>
                <w:t>Contractor to develop ‘strawman’ methodology to estimate fishing effort from single baitboat (BB) fleet.</w:t>
              </w:r>
            </w:ins>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ins w:id="22" w:author="Paul de Bruyn" w:date="2015-04-24T09:31:00Z">
              <w:r>
                <w:rPr>
                  <w:b/>
                  <w:bCs/>
                  <w:sz w:val="22"/>
                  <w:szCs w:val="22"/>
                </w:rPr>
                <w:t>June 2015</w:t>
              </w:r>
            </w:ins>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ins w:id="23" w:author="Paul de Bruyn" w:date="2015-04-24T09:31:00Z">
              <w:r>
                <w:rPr>
                  <w:sz w:val="22"/>
                  <w:szCs w:val="22"/>
                </w:rPr>
                <w:t>Contractor to develop ‘strawman’ methodology to estimate fishing effort from single purse-seine (PS) fleet.</w:t>
              </w:r>
            </w:ins>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commentRangeStart w:id="2"/>
            <w:r>
              <w:rPr>
                <w:b/>
                <w:bCs/>
                <w:sz w:val="22"/>
                <w:szCs w:val="22"/>
              </w:rPr>
            </w:r>
            <w:del w:id="24" w:author="Paul de Bruyn" w:date="2015-04-24T09:27:00Z">
              <w:r>
                <w:rPr>
                  <w:b/>
                  <w:bCs/>
                  <w:sz w:val="22"/>
                  <w:szCs w:val="22"/>
                </w:rPr>
                <w:delText xml:space="preserve">April </w:delText>
              </w:r>
            </w:del>
            <w:ins w:id="25" w:author="Paul de Bruyn" w:date="2015-04-24T09:27:00Z">
              <w:r>
                <w:rPr>
                  <w:b/>
                  <w:bCs/>
                  <w:sz w:val="22"/>
                  <w:szCs w:val="22"/>
                </w:rPr>
                <w:t xml:space="preserve">July </w:t>
              </w:r>
            </w:ins>
            <w:r>
              <w:rPr>
                <w:b/>
                <w:bCs/>
                <w:sz w:val="22"/>
                <w:szCs w:val="22"/>
              </w:rPr>
              <w:t>2015</w:t>
            </w:r>
            <w:commentRangeEnd w:id="2"/>
            <w:r>
              <w:rPr>
                <w:b/>
                <w:bCs/>
                <w:sz w:val="22"/>
                <w:szCs w:val="22"/>
              </w:rPr>
            </w:r>
            <w:r>
              <w:rPr>
                <w:b/>
                <w:bCs/>
                <w:sz w:val="22"/>
                <w:szCs w:val="22"/>
              </w:rPr>
              <w:commentReference w:id="2"/>
            </w:r>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r>
              <w:rPr>
                <w:sz w:val="22"/>
                <w:szCs w:val="22"/>
              </w:rPr>
              <w:t>Expand methods developed and approved during Ma</w:t>
            </w:r>
            <w:ins w:id="26" w:author="Paul de Bruyn" w:date="2015-04-24T09:27:00Z">
              <w:r>
                <w:rPr>
                  <w:sz w:val="22"/>
                  <w:szCs w:val="22"/>
                </w:rPr>
                <w:t>y/June</w:t>
              </w:r>
            </w:ins>
            <w:del w:id="27" w:author="Paul de Bruyn" w:date="2015-04-24T09:27:00Z">
              <w:r>
                <w:rPr>
                  <w:sz w:val="22"/>
                  <w:szCs w:val="22"/>
                </w:rPr>
                <w:delText>rch</w:delText>
              </w:r>
            </w:del>
            <w:r>
              <w:rPr>
                <w:sz w:val="22"/>
                <w:szCs w:val="22"/>
              </w:rPr>
              <w:t xml:space="preserve"> to all other fleets to produce a global estimate together with variance.</w:t>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del w:id="28" w:author="Paul de Bruyn" w:date="2015-04-24T09:27:00Z">
              <w:r>
                <w:rPr>
                  <w:b/>
                  <w:bCs/>
                  <w:sz w:val="22"/>
                  <w:szCs w:val="22"/>
                </w:rPr>
                <w:delText xml:space="preserve">April </w:delText>
              </w:r>
            </w:del>
            <w:ins w:id="29" w:author="Paul de Bruyn" w:date="2015-04-24T09:27:00Z">
              <w:r>
                <w:rPr>
                  <w:b/>
                  <w:bCs/>
                  <w:sz w:val="22"/>
                  <w:szCs w:val="22"/>
                </w:rPr>
                <w:t xml:space="preserve">July </w:t>
              </w:r>
            </w:ins>
            <w:r>
              <w:rPr>
                <w:b/>
                <w:bCs/>
                <w:sz w:val="22"/>
                <w:szCs w:val="22"/>
              </w:rPr>
              <w:t>2015</w:t>
            </w:r>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r>
              <w:rPr>
                <w:sz w:val="22"/>
                <w:szCs w:val="22"/>
              </w:rPr>
              <w:t xml:space="preserve">Seek feedback on methodology from ICCAT Secretariat. Get method approved. </w:t>
            </w:r>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commentRangeStart w:id="3"/>
            <w:r>
              <w:rPr>
                <w:b/>
                <w:bCs/>
                <w:sz w:val="22"/>
                <w:szCs w:val="22"/>
              </w:rPr>
            </w:r>
            <w:ins w:id="30" w:author="Paul de Bruyn" w:date="2015-04-24T09:33:00Z">
              <w:r>
                <w:rPr>
                  <w:b/>
                  <w:bCs/>
                  <w:sz w:val="22"/>
                  <w:szCs w:val="22"/>
                </w:rPr>
                <w:t>27 – 31 July</w:t>
              </w:r>
            </w:ins>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ins w:id="31" w:author="Paul de Bruyn" w:date="2015-04-24T09:34:00Z">
              <w:r>
                <w:rPr>
                  <w:sz w:val="22"/>
                  <w:szCs w:val="22"/>
                </w:rPr>
                <w:t>Attend Blue shark stock assessment session. Provide progress report</w:t>
              </w:r>
            </w:ins>
            <w:commentRangeEnd w:id="3"/>
            <w:r>
              <w:rPr>
                <w:sz w:val="22"/>
                <w:szCs w:val="22"/>
              </w:rPr>
            </w:r>
            <w:r>
              <w:rPr>
                <w:sz w:val="22"/>
                <w:szCs w:val="22"/>
              </w:rPr>
              <w:commentReference w:id="3"/>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ins w:id="32" w:author="Paul de Bruyn" w:date="2015-04-24T09:28:00Z">
              <w:r>
                <w:rPr>
                  <w:b/>
                  <w:bCs/>
                  <w:sz w:val="22"/>
                  <w:szCs w:val="22"/>
                </w:rPr>
                <w:t>August</w:t>
              </w:r>
            </w:ins>
            <w:del w:id="33" w:author="Paul de Bruyn" w:date="2015-04-24T09:28:00Z">
              <w:r>
                <w:rPr>
                  <w:b/>
                  <w:bCs/>
                  <w:sz w:val="22"/>
                  <w:szCs w:val="22"/>
                </w:rPr>
                <w:delText>May</w:delText>
              </w:r>
            </w:del>
            <w:r>
              <w:rPr>
                <w:b/>
                <w:bCs/>
                <w:sz w:val="22"/>
                <w:szCs w:val="22"/>
              </w:rPr>
              <w:t xml:space="preserve"> 2015</w:t>
            </w:r>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r>
              <w:rPr>
                <w:sz w:val="22"/>
                <w:szCs w:val="22"/>
              </w:rPr>
              <w:t>Build online spatial, relational, spatial database and upload other relevant datasets, eg. distributions of seabirds.</w:t>
            </w:r>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ins w:id="34" w:author="Paul de Bruyn" w:date="2015-04-24T09:28:00Z">
              <w:r>
                <w:rPr>
                  <w:b/>
                  <w:bCs/>
                  <w:sz w:val="22"/>
                  <w:szCs w:val="22"/>
                </w:rPr>
                <w:t>August</w:t>
              </w:r>
            </w:ins>
            <w:del w:id="35" w:author="Paul de Bruyn" w:date="2015-04-24T09:28:00Z">
              <w:r>
                <w:rPr>
                  <w:b/>
                  <w:bCs/>
                  <w:sz w:val="22"/>
                  <w:szCs w:val="22"/>
                </w:rPr>
                <w:delText>May</w:delText>
              </w:r>
            </w:del>
            <w:r>
              <w:rPr>
                <w:b/>
                <w:bCs/>
                <w:sz w:val="22"/>
                <w:szCs w:val="22"/>
              </w:rPr>
              <w:t xml:space="preserve"> 2015</w:t>
            </w:r>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r>
              <w:rPr>
                <w:sz w:val="22"/>
                <w:szCs w:val="22"/>
              </w:rPr>
              <w:t>Document methodology, produce Manual and User Guides.</w:t>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del w:id="36" w:author="Paul de Bruyn" w:date="2015-04-24T09:33:00Z">
              <w:r>
                <w:rPr>
                  <w:b/>
                  <w:bCs/>
                  <w:sz w:val="22"/>
                  <w:szCs w:val="22"/>
                </w:rPr>
                <w:delText>May 2015</w:delText>
              </w:r>
            </w:del>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del w:id="37" w:author="Paul de Bruyn" w:date="2015-04-24T09:33:00Z">
              <w:r>
                <w:rPr>
                  <w:sz w:val="22"/>
                  <w:szCs w:val="22"/>
                </w:rPr>
                <w:delText>Visit to ICCAT, provide progress report.</w:delText>
              </w:r>
            </w:del>
          </w:p>
        </w:tc>
      </w:tr>
      <w:tr>
        <w:trPr>
          <w:cantSplit w:val="false"/>
        </w:trPr>
        <w:tc>
          <w:tcPr>
            <w:tcW w:w="1907" w:type="dxa"/>
            <w:tcBorders>
              <w:top w:val="nil"/>
              <w:left w:val="single" w:sz="8" w:space="0" w:color="000001"/>
              <w:bottom w:val="nil"/>
              <w:insideH w:val="nil"/>
              <w:right w:val="nil"/>
              <w:insideV w:val="nil"/>
            </w:tcBorders>
            <w:shd w:fill="auto" w:val="clear"/>
            <w:tcMar>
              <w:left w:w="107" w:type="dxa"/>
            </w:tcMar>
          </w:tcPr>
          <w:p>
            <w:pPr>
              <w:pStyle w:val="Normal"/>
              <w:rPr>
                <w:b/>
                <w:bCs/>
                <w:sz w:val="22"/>
                <w:szCs w:val="22"/>
              </w:rPr>
            </w:pPr>
            <w:commentRangeStart w:id="4"/>
            <w:r>
              <w:rPr>
                <w:b/>
                <w:bCs/>
                <w:sz w:val="22"/>
                <w:szCs w:val="22"/>
              </w:rPr>
            </w:r>
            <w:del w:id="38" w:author="Paul de Bruyn" w:date="2015-04-24T09:29:00Z">
              <w:r>
                <w:rPr>
                  <w:b/>
                  <w:bCs/>
                  <w:sz w:val="22"/>
                  <w:szCs w:val="22"/>
                </w:rPr>
                <w:delText xml:space="preserve">June </w:delText>
              </w:r>
            </w:del>
            <w:ins w:id="39" w:author="Paul de Bruyn" w:date="2015-04-24T09:29:00Z">
              <w:r>
                <w:rPr>
                  <w:b/>
                  <w:bCs/>
                  <w:sz w:val="22"/>
                  <w:szCs w:val="22"/>
                </w:rPr>
                <w:t xml:space="preserve">September </w:t>
              </w:r>
            </w:ins>
            <w:r>
              <w:rPr>
                <w:b/>
                <w:bCs/>
                <w:sz w:val="22"/>
                <w:szCs w:val="22"/>
              </w:rPr>
              <w:t xml:space="preserve">2015 </w:t>
            </w:r>
          </w:p>
        </w:tc>
        <w:tc>
          <w:tcPr>
            <w:tcW w:w="7669" w:type="dxa"/>
            <w:tcBorders>
              <w:top w:val="nil"/>
              <w:left w:val="nil"/>
              <w:bottom w:val="nil"/>
              <w:insideH w:val="nil"/>
              <w:right w:val="single" w:sz="8" w:space="0" w:color="000001"/>
              <w:insideV w:val="single" w:sz="8" w:space="0" w:color="000001"/>
            </w:tcBorders>
            <w:shd w:fill="auto" w:val="clear"/>
          </w:tcPr>
          <w:p>
            <w:pPr>
              <w:pStyle w:val="Normal"/>
              <w:rPr>
                <w:sz w:val="22"/>
                <w:szCs w:val="22"/>
              </w:rPr>
            </w:pPr>
            <w:r>
              <w:rPr>
                <w:sz w:val="22"/>
                <w:szCs w:val="22"/>
              </w:rPr>
              <w:t>Write SCRS paper presenting the EFFDIS estimates with method descriptions.</w:t>
            </w:r>
            <w:commentRangeEnd w:id="4"/>
            <w:r>
              <w:rPr>
                <w:sz w:val="22"/>
                <w:szCs w:val="22"/>
              </w:rPr>
            </w:r>
            <w:r>
              <w:rPr>
                <w:sz w:val="22"/>
                <w:szCs w:val="22"/>
              </w:rPr>
              <w:commentReference w:id="4"/>
            </w:r>
          </w:p>
        </w:tc>
      </w:tr>
      <w:tr>
        <w:trPr>
          <w:cantSplit w:val="false"/>
        </w:trPr>
        <w:tc>
          <w:tcPr>
            <w:tcW w:w="1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b/>
                <w:bCs/>
                <w:sz w:val="22"/>
                <w:szCs w:val="22"/>
              </w:rPr>
            </w:pPr>
            <w:commentRangeStart w:id="5"/>
            <w:r>
              <w:rPr>
                <w:b/>
                <w:bCs/>
                <w:sz w:val="22"/>
                <w:szCs w:val="22"/>
              </w:rPr>
            </w:r>
            <w:del w:id="40" w:author="Paul de Bruyn" w:date="2015-04-24T09:29:00Z">
              <w:r>
                <w:rPr>
                  <w:b/>
                  <w:bCs/>
                  <w:sz w:val="22"/>
                  <w:szCs w:val="22"/>
                </w:rPr>
                <w:delText>8-12</w:delText>
              </w:r>
            </w:del>
            <w:ins w:id="41" w:author="Paul de Bruyn" w:date="2015-04-24T09:29:00Z">
              <w:r>
                <w:rPr>
                  <w:b/>
                  <w:bCs/>
                  <w:sz w:val="22"/>
                  <w:szCs w:val="22"/>
                </w:rPr>
                <w:t>21 - 25</w:t>
              </w:r>
            </w:ins>
            <w:r>
              <w:rPr>
                <w:b/>
                <w:bCs/>
                <w:sz w:val="22"/>
                <w:szCs w:val="22"/>
              </w:rPr>
              <w:t xml:space="preserve"> </w:t>
            </w:r>
            <w:del w:id="42" w:author="Paul de Bruyn" w:date="2015-04-24T09:29:00Z">
              <w:r>
                <w:rPr>
                  <w:b/>
                  <w:bCs/>
                  <w:sz w:val="22"/>
                  <w:szCs w:val="22"/>
                </w:rPr>
                <w:delText xml:space="preserve">June </w:delText>
              </w:r>
            </w:del>
            <w:ins w:id="43" w:author="Paul de Bruyn" w:date="2015-04-24T09:29:00Z">
              <w:r>
                <w:rPr>
                  <w:b/>
                  <w:bCs/>
                  <w:sz w:val="22"/>
                  <w:szCs w:val="22"/>
                </w:rPr>
                <w:t xml:space="preserve">September </w:t>
              </w:r>
            </w:ins>
            <w:r>
              <w:rPr>
                <w:b/>
                <w:bCs/>
                <w:sz w:val="22"/>
                <w:szCs w:val="22"/>
              </w:rPr>
              <w:t>2015</w:t>
            </w:r>
            <w:commentRangeEnd w:id="5"/>
            <w:r>
              <w:rPr>
                <w:b/>
                <w:bCs/>
                <w:sz w:val="22"/>
                <w:szCs w:val="22"/>
              </w:rPr>
            </w:r>
            <w:r>
              <w:rPr>
                <w:b/>
                <w:bCs/>
                <w:sz w:val="22"/>
                <w:szCs w:val="22"/>
              </w:rPr>
              <w:commentReference w:id="5"/>
            </w:r>
          </w:p>
        </w:tc>
        <w:tc>
          <w:tcPr>
            <w:tcW w:w="76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rPr>
                <w:sz w:val="22"/>
                <w:szCs w:val="22"/>
              </w:rPr>
            </w:pPr>
            <w:r>
              <w:rPr>
                <w:sz w:val="22"/>
                <w:szCs w:val="22"/>
              </w:rPr>
              <w:t xml:space="preserve">Attend </w:t>
            </w:r>
            <w:del w:id="44" w:author="Paul de Bruyn" w:date="2015-04-24T09:29:00Z">
              <w:r>
                <w:rPr>
                  <w:sz w:val="22"/>
                  <w:szCs w:val="22"/>
                </w:rPr>
                <w:delText>2015 Sub-Committee meeting on Ecosystems and present methods in Madrid</w:delText>
              </w:r>
            </w:del>
            <w:ins w:id="45" w:author="Paul de Bruyn" w:date="2015-04-24T09:29:00Z">
              <w:r>
                <w:rPr>
                  <w:sz w:val="22"/>
                  <w:szCs w:val="22"/>
                </w:rPr>
                <w:t>Species group meetings and present methods in Madrid</w:t>
              </w:r>
            </w:ins>
            <w:r>
              <w:rPr>
                <w:sz w:val="22"/>
                <w:szCs w:val="22"/>
              </w:rPr>
              <w:t>.</w:t>
            </w:r>
          </w:p>
        </w:tc>
      </w:tr>
      <w:tr>
        <w:trPr>
          <w:cantSplit w:val="false"/>
        </w:trPr>
        <w:tc>
          <w:tcPr>
            <w:tcW w:w="1907" w:type="dxa"/>
            <w:tcBorders>
              <w:top w:val="nil"/>
              <w:left w:val="single" w:sz="8" w:space="0" w:color="000001"/>
              <w:bottom w:val="single" w:sz="8" w:space="0" w:color="000001"/>
              <w:insideH w:val="single" w:sz="8" w:space="0" w:color="000001"/>
              <w:right w:val="nil"/>
              <w:insideV w:val="nil"/>
            </w:tcBorders>
            <w:shd w:fill="auto" w:val="clear"/>
            <w:tcMar>
              <w:left w:w="107" w:type="dxa"/>
            </w:tcMar>
          </w:tcPr>
          <w:p>
            <w:pPr>
              <w:pStyle w:val="Normal"/>
              <w:rPr>
                <w:b/>
                <w:bCs/>
                <w:sz w:val="22"/>
                <w:szCs w:val="22"/>
              </w:rPr>
            </w:pPr>
            <w:commentRangeStart w:id="6"/>
            <w:r>
              <w:rPr>
                <w:b/>
                <w:bCs/>
                <w:sz w:val="22"/>
                <w:szCs w:val="22"/>
              </w:rPr>
            </w:r>
            <w:del w:id="46" w:author="Paul de Bruyn" w:date="2015-04-24T09:30:00Z">
              <w:r>
                <w:rPr>
                  <w:b/>
                  <w:bCs/>
                  <w:sz w:val="22"/>
                  <w:szCs w:val="22"/>
                </w:rPr>
                <w:delText>June-July</w:delText>
              </w:r>
            </w:del>
            <w:ins w:id="47" w:author="Paul de Bruyn" w:date="2015-04-24T09:30:00Z">
              <w:r>
                <w:rPr>
                  <w:b/>
                  <w:bCs/>
                  <w:sz w:val="22"/>
                  <w:szCs w:val="22"/>
                </w:rPr>
                <w:t>October</w:t>
              </w:r>
            </w:ins>
            <w:r>
              <w:rPr>
                <w:b/>
                <w:bCs/>
                <w:sz w:val="22"/>
                <w:szCs w:val="22"/>
              </w:rPr>
              <w:t xml:space="preserve"> 2015 </w:t>
            </w:r>
            <w:commentRangeEnd w:id="6"/>
            <w:r>
              <w:rPr>
                <w:b/>
                <w:bCs/>
                <w:sz w:val="22"/>
                <w:szCs w:val="22"/>
              </w:rPr>
            </w:r>
            <w:r>
              <w:rPr>
                <w:b/>
                <w:bCs/>
                <w:sz w:val="22"/>
                <w:szCs w:val="22"/>
              </w:rPr>
              <w:commentReference w:id="6"/>
            </w:r>
          </w:p>
        </w:tc>
        <w:tc>
          <w:tcPr>
            <w:tcW w:w="7669" w:type="dxa"/>
            <w:tcBorders>
              <w:top w:val="nil"/>
              <w:left w:val="nil"/>
              <w:bottom w:val="single" w:sz="8" w:space="0" w:color="000001"/>
              <w:insideH w:val="single" w:sz="8" w:space="0" w:color="000001"/>
              <w:right w:val="single" w:sz="8" w:space="0" w:color="000001"/>
              <w:insideV w:val="single" w:sz="8" w:space="0" w:color="000001"/>
            </w:tcBorders>
            <w:shd w:fill="auto" w:val="clear"/>
          </w:tcPr>
          <w:p>
            <w:pPr>
              <w:pStyle w:val="Normal"/>
              <w:rPr>
                <w:sz w:val="22"/>
                <w:szCs w:val="22"/>
              </w:rPr>
            </w:pPr>
            <w:r>
              <w:rPr>
                <w:sz w:val="22"/>
                <w:szCs w:val="22"/>
              </w:rPr>
              <w:t xml:space="preserve">Respond to feedback from </w:t>
            </w:r>
            <w:del w:id="48" w:author="Paul de Bruyn" w:date="2015-04-24T09:30:00Z">
              <w:r>
                <w:rPr>
                  <w:sz w:val="22"/>
                  <w:szCs w:val="22"/>
                </w:rPr>
                <w:delText>SC Ecosystems</w:delText>
              </w:r>
            </w:del>
            <w:ins w:id="49" w:author="Paul de Bruyn" w:date="2015-04-24T09:30:00Z">
              <w:r>
                <w:rPr>
                  <w:sz w:val="22"/>
                  <w:szCs w:val="22"/>
                </w:rPr>
                <w:t>SCRS</w:t>
              </w:r>
            </w:ins>
            <w:r>
              <w:rPr>
                <w:sz w:val="22"/>
                <w:szCs w:val="22"/>
              </w:rPr>
              <w:t xml:space="preserve"> and finalize all deliverables.</w:t>
            </w:r>
          </w:p>
        </w:tc>
      </w:tr>
    </w:tbl>
    <w:p>
      <w:pPr>
        <w:pStyle w:val="Normal"/>
        <w:rPr>
          <w:b/>
          <w:sz w:val="22"/>
          <w:szCs w:val="22"/>
        </w:rPr>
      </w:pPr>
      <w:r>
        <w:rPr>
          <w:b/>
          <w:sz w:val="22"/>
          <w:szCs w:val="22"/>
        </w:rPr>
      </w:r>
    </w:p>
    <w:p>
      <w:pPr>
        <w:pStyle w:val="Normal"/>
        <w:rPr>
          <w:b/>
          <w:sz w:val="22"/>
          <w:szCs w:val="22"/>
        </w:rPr>
      </w:pPr>
      <w:r>
        <w:rPr>
          <w:b/>
          <w:sz w:val="22"/>
          <w:szCs w:val="22"/>
        </w:rPr>
        <w:t xml:space="preserve">Deliverables: </w:t>
      </w:r>
    </w:p>
    <w:p>
      <w:pPr>
        <w:pStyle w:val="ListParagraph"/>
        <w:numPr>
          <w:ilvl w:val="0"/>
          <w:numId w:val="1"/>
        </w:numPr>
        <w:rPr>
          <w:sz w:val="22"/>
          <w:szCs w:val="22"/>
        </w:rPr>
      </w:pPr>
      <w:ins w:id="50" w:author="Paul de Bruyn" w:date="2015-04-24T09:38:00Z">
        <w:r>
          <w:rPr>
            <w:sz w:val="22"/>
            <w:szCs w:val="22"/>
          </w:rPr>
          <w:t>Detailed descriptions of the methodological approach for SCRS. This would be submitted to the ICCAT secretariat.</w:t>
        </w:r>
      </w:ins>
    </w:p>
    <w:p>
      <w:pPr>
        <w:pStyle w:val="ListParagraph"/>
        <w:numPr>
          <w:ilvl w:val="0"/>
          <w:numId w:val="1"/>
        </w:numPr>
        <w:rPr>
          <w:sz w:val="22"/>
          <w:szCs w:val="22"/>
        </w:rPr>
      </w:pPr>
      <w:r>
        <w:rPr>
          <w:sz w:val="22"/>
          <w:szCs w:val="22"/>
        </w:rPr>
        <w:t xml:space="preserve">An intermediate report on the status of development of the work </w:t>
      </w:r>
      <w:ins w:id="51" w:author="Paul de Bruyn" w:date="2015-04-24T09:35:00Z">
        <w:r>
          <w:rPr>
            <w:sz w:val="22"/>
            <w:szCs w:val="22"/>
          </w:rPr>
          <w:t>as related to LL estimations</w:t>
        </w:r>
      </w:ins>
      <w:ins w:id="52" w:author="Paul de Bruyn" w:date="2015-04-24T09:38:00Z">
        <w:r>
          <w:rPr>
            <w:sz w:val="22"/>
            <w:szCs w:val="22"/>
          </w:rPr>
          <w:t xml:space="preserve"> </w:t>
        </w:r>
      </w:ins>
      <w:r>
        <w:rPr>
          <w:sz w:val="22"/>
          <w:szCs w:val="22"/>
        </w:rPr>
        <w:t xml:space="preserve">to be presented to the 2015 </w:t>
      </w:r>
      <w:del w:id="53" w:author="Paul de Bruyn" w:date="2015-04-24T09:35:00Z">
        <w:r>
          <w:rPr>
            <w:sz w:val="22"/>
            <w:szCs w:val="22"/>
          </w:rPr>
          <w:delText>Blue shark data preparatory meeting</w:delText>
        </w:r>
      </w:del>
      <w:ins w:id="54" w:author="Paul de Bruyn" w:date="2015-04-24T09:35:00Z">
        <w:r>
          <w:rPr>
            <w:sz w:val="22"/>
            <w:szCs w:val="22"/>
          </w:rPr>
          <w:t>Sub Committee on Ecosystems</w:t>
        </w:r>
      </w:ins>
      <w:r>
        <w:rPr>
          <w:sz w:val="22"/>
          <w:szCs w:val="22"/>
        </w:rPr>
        <w:t>.</w:t>
      </w:r>
    </w:p>
    <w:p>
      <w:pPr>
        <w:pStyle w:val="ListParagraph"/>
        <w:numPr>
          <w:ilvl w:val="0"/>
          <w:numId w:val="1"/>
        </w:numPr>
        <w:rPr>
          <w:sz w:val="22"/>
          <w:szCs w:val="22"/>
        </w:rPr>
      </w:pPr>
      <w:del w:id="55" w:author="Paul de Bruyn" w:date="2015-04-24T09:37:00Z">
        <w:r>
          <w:rPr>
            <w:sz w:val="22"/>
            <w:szCs w:val="22"/>
          </w:rPr>
          <w:delText xml:space="preserve">Detailed descriptions of the methodological approach for SCRS. This would be presented to the 2015 Stock Assessment Methods Working Group (WGSAM). </w:delText>
        </w:r>
      </w:del>
    </w:p>
    <w:p>
      <w:pPr>
        <w:pStyle w:val="ListParagraph"/>
        <w:numPr>
          <w:ilvl w:val="0"/>
          <w:numId w:val="1"/>
        </w:numPr>
        <w:rPr>
          <w:sz w:val="22"/>
          <w:szCs w:val="22"/>
        </w:rPr>
      </w:pPr>
      <w:ins w:id="56" w:author="Paul de Bruyn" w:date="2015-04-24T09:38:00Z">
        <w:r>
          <w:rPr>
            <w:sz w:val="22"/>
            <w:szCs w:val="22"/>
          </w:rPr>
          <w:t>Progress report on estimations for all fisheries to be presented at the Blue Shark stock assessment session.</w:t>
        </w:r>
      </w:ins>
    </w:p>
    <w:p>
      <w:pPr>
        <w:pStyle w:val="ListParagraph"/>
        <w:numPr>
          <w:ilvl w:val="0"/>
          <w:numId w:val="1"/>
        </w:numPr>
        <w:rPr>
          <w:sz w:val="22"/>
          <w:szCs w:val="22"/>
        </w:rPr>
      </w:pPr>
      <w:r>
        <w:rPr>
          <w:sz w:val="22"/>
          <w:szCs w:val="22"/>
        </w:rPr>
        <w:t xml:space="preserve">Development of comprehensive User Guide and Reference Manuals describing algorithms and code developed. </w:t>
      </w:r>
    </w:p>
    <w:p>
      <w:pPr>
        <w:pStyle w:val="ListParagraph"/>
        <w:numPr>
          <w:ilvl w:val="0"/>
          <w:numId w:val="1"/>
        </w:numPr>
        <w:rPr>
          <w:sz w:val="22"/>
          <w:szCs w:val="22"/>
        </w:rPr>
      </w:pPr>
      <w:r>
        <w:rPr>
          <w:sz w:val="22"/>
          <w:szCs w:val="22"/>
        </w:rPr>
        <w:t xml:space="preserve">Provide to the Secretariat fishing effort and distribution (EFFDIS) estimates (including LL, BB, and PS) for all the main fleets in electronic format (e.g. csv files) compatible with the current ICCAT-DB structures. </w:t>
      </w:r>
    </w:p>
    <w:p>
      <w:pPr>
        <w:pStyle w:val="ListParagraph"/>
        <w:numPr>
          <w:ilvl w:val="0"/>
          <w:numId w:val="1"/>
        </w:numPr>
        <w:rPr>
          <w:sz w:val="22"/>
          <w:szCs w:val="22"/>
        </w:rPr>
      </w:pPr>
      <w:r>
        <w:rPr>
          <w:sz w:val="22"/>
          <w:szCs w:val="22"/>
        </w:rPr>
        <w:t xml:space="preserve">An SCRS paper presenting the final estimates with description of the methods to be submitted to the 2015 </w:t>
      </w:r>
      <w:del w:id="57" w:author="Paul de Bruyn" w:date="2015-04-24T09:36:00Z">
        <w:r>
          <w:rPr>
            <w:sz w:val="22"/>
            <w:szCs w:val="22"/>
          </w:rPr>
          <w:delText>Sub-Committee on Ecosystems meeting</w:delText>
        </w:r>
      </w:del>
      <w:ins w:id="58" w:author="Paul de Bruyn" w:date="2015-04-24T09:36:00Z">
        <w:r>
          <w:rPr>
            <w:sz w:val="22"/>
            <w:szCs w:val="22"/>
          </w:rPr>
          <w:t>Species group meeting</w:t>
        </w:r>
      </w:ins>
      <w:r>
        <w:rPr>
          <w:sz w:val="22"/>
          <w:szCs w:val="22"/>
        </w:rPr>
        <w:t>.</w:t>
      </w:r>
    </w:p>
    <w:p>
      <w:pPr>
        <w:pStyle w:val="ListParagraph"/>
        <w:numPr>
          <w:ilvl w:val="0"/>
          <w:numId w:val="1"/>
        </w:numPr>
        <w:rPr>
          <w:sz w:val="22"/>
          <w:szCs w:val="22"/>
        </w:rPr>
      </w:pPr>
      <w:r>
        <w:rPr>
          <w:sz w:val="22"/>
          <w:szCs w:val="22"/>
        </w:rPr>
        <w:t>As part of a continuous process of feedback and comments from the SCRS the contractor will implement any changes requested for final approval.</w:t>
      </w:r>
    </w:p>
    <w:p>
      <w:pPr>
        <w:pStyle w:val="Normal"/>
        <w:rPr>
          <w:sz w:val="22"/>
          <w:szCs w:val="22"/>
          <w:u w:val="single"/>
        </w:rPr>
      </w:pPr>
      <w:r>
        <w:rPr>
          <w:sz w:val="22"/>
          <w:szCs w:val="22"/>
          <w:u w:val="single"/>
        </w:rPr>
      </w:r>
    </w:p>
    <w:p>
      <w:pPr>
        <w:pStyle w:val="Normal"/>
        <w:rPr>
          <w:sz w:val="22"/>
          <w:szCs w:val="22"/>
          <w:u w:val="single"/>
        </w:rPr>
      </w:pPr>
      <w:r>
        <w:rPr>
          <w:sz w:val="22"/>
          <w:szCs w:val="22"/>
          <w:u w:val="single"/>
        </w:rPr>
      </w:r>
    </w:p>
    <w:p>
      <w:pPr>
        <w:pStyle w:val="Normal"/>
        <w:rPr>
          <w:b/>
          <w:sz w:val="22"/>
          <w:szCs w:val="22"/>
        </w:rPr>
      </w:pPr>
      <w:r>
        <w:rPr>
          <w:b/>
          <w:sz w:val="22"/>
          <w:szCs w:val="22"/>
        </w:rPr>
        <w:t>Table 2. Proposed budget (Euros)</w:t>
      </w:r>
    </w:p>
    <w:tbl>
      <w:tblPr>
        <w:jc w:val="left"/>
        <w:tblInd w:w="-16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81"/>
        <w:gridCol w:w="2020"/>
        <w:gridCol w:w="959"/>
        <w:gridCol w:w="961"/>
      </w:tblGrid>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sz w:val="22"/>
                <w:szCs w:val="22"/>
              </w:rPr>
            </w:pPr>
            <w:r>
              <w:rPr>
                <w:b/>
                <w:bCs/>
                <w:sz w:val="22"/>
                <w:szCs w:val="22"/>
              </w:rPr>
              <w:t>Item</w:t>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sz w:val="22"/>
                <w:szCs w:val="22"/>
              </w:rPr>
            </w:pPr>
            <w:r>
              <w:rPr>
                <w:b/>
                <w:bCs/>
                <w:sz w:val="22"/>
                <w:szCs w:val="22"/>
              </w:rPr>
              <w:t>Unit</w:t>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sz w:val="22"/>
                <w:szCs w:val="22"/>
              </w:rPr>
            </w:pPr>
            <w:r>
              <w:rPr>
                <w:b/>
                <w:bCs/>
                <w:sz w:val="22"/>
                <w:szCs w:val="22"/>
              </w:rPr>
              <w:t>Cost</w:t>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sz w:val="22"/>
                <w:szCs w:val="22"/>
              </w:rPr>
            </w:pPr>
            <w:r>
              <w:rPr>
                <w:b/>
                <w:bCs/>
                <w:sz w:val="22"/>
                <w:szCs w:val="22"/>
              </w:rPr>
              <w:t>Total</w:t>
            </w:r>
          </w:p>
        </w:tc>
      </w:tr>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Travel (3 trips)</w:t>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3</w:t>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1500</w:t>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4500</w:t>
            </w:r>
          </w:p>
        </w:tc>
      </w:tr>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Consultancy</w:t>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48</w:t>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600</w:t>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28800</w:t>
            </w:r>
          </w:p>
        </w:tc>
      </w:tr>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Miscellaneous expenses</w:t>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1</w:t>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1000</w:t>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1000</w:t>
            </w:r>
          </w:p>
        </w:tc>
      </w:tr>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r>
      <w:tr>
        <w:trPr>
          <w:trHeight w:val="300" w:hRule="atLeast"/>
          <w:cantSplit w:val="false"/>
        </w:trPr>
        <w:tc>
          <w:tcPr>
            <w:tcW w:w="2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TOTAL</w:t>
            </w:r>
          </w:p>
        </w:tc>
        <w:tc>
          <w:tcPr>
            <w:tcW w:w="2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c>
          <w:tcPr>
            <w:tcW w:w="9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r>
          </w:p>
        </w:tc>
        <w:tc>
          <w:tcPr>
            <w:tcW w:w="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sz w:val="22"/>
                <w:szCs w:val="22"/>
              </w:rPr>
            </w:pPr>
            <w:r>
              <w:rPr>
                <w:sz w:val="22"/>
                <w:szCs w:val="22"/>
              </w:rPr>
              <w:t>34300</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Competence:</w:t>
      </w:r>
      <w:r>
        <w:rPr>
          <w:sz w:val="22"/>
          <w:szCs w:val="22"/>
        </w:rPr>
        <w:t xml:space="preserve"> </w:t>
      </w:r>
      <w:r>
        <w:rPr>
          <w:b/>
          <w:sz w:val="22"/>
          <w:szCs w:val="22"/>
        </w:rPr>
        <w:t xml:space="preserve"> </w:t>
      </w:r>
      <w:r>
        <w:rPr>
          <w:sz w:val="22"/>
          <w:szCs w:val="22"/>
        </w:rPr>
        <w:t>The proposed Contractor (Doug Beare) has a BSc in Marine Biology and Chemical Oceanography and a PhD in Marine Ecology.  He has a proven ability to perform extensive inter-agency and inter-governmental negotiations and networking functions; proven experience in providing technical and substantive support in the field of fisheries management and policy development. Doug has excellent written and verbal communication skills together with the ability to defend and explain difficult issues with respect to key policies, decisions and positions in inter-agency, inter-governmental and other fora.  Doug has a proven ability to produce reports on technical issues (see CV attached) on time.</w:t>
      </w:r>
    </w:p>
    <w:p>
      <w:pPr>
        <w:pStyle w:val="Normal"/>
        <w:rPr>
          <w:sz w:val="22"/>
          <w:szCs w:val="22"/>
        </w:rPr>
      </w:pPr>
      <w:r>
        <w:rPr>
          <w:sz w:val="22"/>
          <w:szCs w:val="22"/>
        </w:rPr>
      </w:r>
    </w:p>
    <w:p>
      <w:pPr>
        <w:pStyle w:val="Normal"/>
        <w:rPr>
          <w:sz w:val="22"/>
          <w:szCs w:val="22"/>
        </w:rPr>
      </w:pPr>
      <w:r>
        <w:rPr>
          <w:sz w:val="22"/>
          <w:szCs w:val="22"/>
        </w:rPr>
        <w:t>Doug has over 20 years experience in fisheries and environmental management, statistics and biological oceanography; much of which has been done in collaboration with colleagues from around the world.  At the Joint Research Centre (JRC) between 2005 and 2009 he was responsible for the following two relevant administrative arrangements that JRC has with DGMare in Brussels: (i) maintenance of STECF (Scientific Technical, Economic and Committee for Fisheries), the key role of which is the provision of scientific advice to inform policy in Brussels; and (ii) the Data Collection Regulations (DCR) whereby all EU member states (with commercial fisheries) are paid to collect, and then submit biological and economic data to the EU.  The Contractor was responsible for collecting, checking, and storing the data which were then used in analyses at the various working groups and meetings.</w:t>
      </w:r>
    </w:p>
    <w:p>
      <w:pPr>
        <w:pStyle w:val="Normal"/>
        <w:rPr>
          <w:sz w:val="22"/>
          <w:szCs w:val="22"/>
        </w:rPr>
      </w:pPr>
      <w:r>
        <w:rPr>
          <w:sz w:val="22"/>
          <w:szCs w:val="22"/>
        </w:rPr>
      </w:r>
    </w:p>
    <w:p>
      <w:pPr>
        <w:pStyle w:val="Normal"/>
        <w:rPr>
          <w:sz w:val="22"/>
          <w:szCs w:val="22"/>
        </w:rPr>
      </w:pPr>
      <w:r>
        <w:rPr>
          <w:sz w:val="22"/>
          <w:szCs w:val="22"/>
        </w:rPr>
        <w:t>The proposed Contractor has worked with R and S-Plus for most of his career.  At the Department Statistics and Modeling Science in Glasgow he first became interested in statistics, relational databases, and data analysis/visualization. At IMARES in the Netherlands he developed R libraries for the analysis of scientific trawl survey (datrasR) data and VMS data (VMStools) both of which have been the subject of courses Doug has given at the International Council for the Exploration of the Sea.  More recently Doug has led the ReefBase Team at Worldfish and developed its family of online databases (</w:t>
      </w:r>
      <w:hyperlink r:id="rId2">
        <w:r>
          <w:rPr>
            <w:rStyle w:val="InternetLink"/>
            <w:sz w:val="22"/>
            <w:szCs w:val="22"/>
          </w:rPr>
          <w:t>http://www.reefbase.org/main.aspx</w:t>
        </w:r>
      </w:hyperlink>
      <w:r>
        <w:rPr>
          <w:sz w:val="22"/>
          <w:szCs w:val="22"/>
        </w:rPr>
        <w:t>).</w:t>
      </w:r>
    </w:p>
    <w:p>
      <w:pPr>
        <w:pStyle w:val="Normal"/>
        <w:rPr>
          <w:b/>
          <w:sz w:val="22"/>
          <w:szCs w:val="22"/>
        </w:rPr>
      </w:pPr>
      <w:r>
        <w:rPr>
          <w:b/>
          <w:sz w:val="22"/>
          <w:szCs w:val="22"/>
        </w:rPr>
      </w:r>
    </w:p>
    <w:p>
      <w:pPr>
        <w:pStyle w:val="Normal"/>
        <w:rPr>
          <w:sz w:val="22"/>
          <w:szCs w:val="22"/>
        </w:rPr>
      </w:pPr>
      <w:r>
        <w:rPr>
          <w:sz w:val="22"/>
          <w:szCs w:val="22"/>
        </w:rPr>
        <w:t>Doug is currently an Editor at Global Change Biology and has authorships on more than 50 peer-reviewed publications.  His H-index is 21.</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oug Beare" w:date="2015-04-27T09:16:00Z" w:initials="DB">
    <w:p>
      <w:r>
        <w:rPr/>
        <w:t>I can come to Madrid anytime between 13 and 31 May.</w:t>
      </w:r>
    </w:p>
  </w:comment>
  <w:comment w:id="1" w:author="Doug Beare" w:date="2015-04-27T09:17:00Z" w:initials="DB">
    <w:p>
      <w:r>
        <w:rPr/>
        <w:t>I have a commitment and will not be able to attend. However, as agreed, I can prepare a presentation for someone else (Laurie) to present in my absence ?</w:t>
      </w:r>
    </w:p>
  </w:comment>
  <w:comment w:id="2" w:author="Doug Beare" w:date="2015-04-27T09:18:00Z" w:initials="DB">
    <w:p>
      <w:r>
        <w:rPr/>
        <w:t>All fine.</w:t>
      </w:r>
    </w:p>
  </w:comment>
  <w:comment w:id="3" w:author="Doug Beare" w:date="2015-04-27T09:18:00Z" w:initials="DB">
    <w:p>
      <w:r>
        <w:rPr/>
        <w:t>Yes I can attend this and provide a progress report.</w:t>
      </w:r>
    </w:p>
  </w:comment>
  <w:comment w:id="4" w:author="Doug Beare" w:date="2015-04-27T09:19:00Z" w:initials="DB">
    <w:p>
      <w:r>
        <w:rPr/>
        <w:t>All fine.</w:t>
      </w:r>
    </w:p>
  </w:comment>
  <w:comment w:id="5" w:author="Doug Beare" w:date="2015-04-27T09:21:00Z" w:initials="DB">
    <w:p>
      <w:r>
        <w:rPr/>
        <w:t>I have blocked this in and can attend.</w:t>
      </w:r>
    </w:p>
  </w:comment>
  <w:comment w:id="6" w:author="Doug Beare" w:date="2015-04-27T09:19:00Z" w:initials="DB">
    <w:p>
      <w:r>
        <w:rPr/>
        <w:t>All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70275"/>
    <w:pPr>
      <w:widowControl/>
      <w:suppressAutoHyphens w:val="true"/>
      <w:bidi w:val="0"/>
      <w:jc w:val="left"/>
    </w:pPr>
    <w:rPr>
      <w:rFonts w:ascii="Calibri" w:hAnsi="Calibri" w:eastAsia="Droid Sans Fallback" w:cs="Times New Roman"/>
      <w:color w:val="auto"/>
      <w:sz w:val="24"/>
      <w:szCs w:val="24"/>
      <w:lang w:val="en-US" w:eastAsia="en-US" w:bidi="ar-SA"/>
    </w:rPr>
  </w:style>
  <w:style w:type="paragraph" w:styleId="Heading1">
    <w:name w:val="Heading 1"/>
    <w:uiPriority w:val="9"/>
    <w:qFormat/>
    <w:link w:val="Heading1Char"/>
    <w:rsid w:val="00d70275"/>
    <w:basedOn w:val="Normal"/>
    <w:next w:val="Normal"/>
    <w:pPr>
      <w:keepNext/>
      <w:spacing w:before="240" w:after="60"/>
      <w:outlineLvl w:val="0"/>
    </w:pPr>
    <w:rPr>
      <w:rFonts w:ascii="Cambria" w:hAnsi="Cambria" w:cs=""/>
      <w:b/>
      <w:bCs/>
      <w:sz w:val="32"/>
      <w:szCs w:val="32"/>
    </w:rPr>
  </w:style>
  <w:style w:type="paragraph" w:styleId="Heading2">
    <w:name w:val="Heading 2"/>
    <w:uiPriority w:val="9"/>
    <w:qFormat/>
    <w:semiHidden/>
    <w:unhideWhenUsed/>
    <w:link w:val="Heading2Char"/>
    <w:rsid w:val="00d70275"/>
    <w:basedOn w:val="Normal"/>
    <w:next w:val="Normal"/>
    <w:pPr>
      <w:keepNext/>
      <w:spacing w:before="240" w:after="60"/>
      <w:outlineLvl w:val="1"/>
    </w:pPr>
    <w:rPr>
      <w:rFonts w:ascii="Cambria" w:hAnsi="Cambria" w:cs=""/>
      <w:b/>
      <w:bCs/>
      <w:i/>
      <w:iCs/>
      <w:sz w:val="28"/>
      <w:szCs w:val="28"/>
    </w:rPr>
  </w:style>
  <w:style w:type="paragraph" w:styleId="Heading3">
    <w:name w:val="Heading 3"/>
    <w:uiPriority w:val="9"/>
    <w:qFormat/>
    <w:semiHidden/>
    <w:unhideWhenUsed/>
    <w:link w:val="Heading3Char"/>
    <w:rsid w:val="00d70275"/>
    <w:basedOn w:val="Normal"/>
    <w:next w:val="Normal"/>
    <w:pPr>
      <w:keepNext/>
      <w:spacing w:before="240" w:after="60"/>
      <w:outlineLvl w:val="2"/>
    </w:pPr>
    <w:rPr>
      <w:rFonts w:ascii="Cambria" w:hAnsi="Cambria" w:cs=""/>
      <w:b/>
      <w:bCs/>
      <w:sz w:val="26"/>
      <w:szCs w:val="26"/>
    </w:rPr>
  </w:style>
  <w:style w:type="paragraph" w:styleId="Heading4">
    <w:name w:val="Heading 4"/>
    <w:uiPriority w:val="9"/>
    <w:qFormat/>
    <w:semiHidden/>
    <w:unhideWhenUsed/>
    <w:link w:val="Heading4Char"/>
    <w:rsid w:val="00d70275"/>
    <w:basedOn w:val="Normal"/>
    <w:next w:val="Normal"/>
    <w:pPr>
      <w:keepNext/>
      <w:spacing w:before="240" w:after="60"/>
      <w:outlineLvl w:val="3"/>
    </w:pPr>
    <w:rPr>
      <w:rFonts w:cs=""/>
      <w:b/>
      <w:bCs/>
      <w:sz w:val="28"/>
      <w:szCs w:val="28"/>
    </w:rPr>
  </w:style>
  <w:style w:type="paragraph" w:styleId="Heading5">
    <w:name w:val="Heading 5"/>
    <w:uiPriority w:val="9"/>
    <w:qFormat/>
    <w:semiHidden/>
    <w:unhideWhenUsed/>
    <w:link w:val="Heading5Char"/>
    <w:rsid w:val="00d70275"/>
    <w:basedOn w:val="Normal"/>
    <w:next w:val="Normal"/>
    <w:pPr>
      <w:spacing w:before="240" w:after="60"/>
      <w:outlineLvl w:val="4"/>
    </w:pPr>
    <w:rPr>
      <w:rFonts w:cs=""/>
      <w:b/>
      <w:bCs/>
      <w:i/>
      <w:iCs/>
      <w:sz w:val="26"/>
      <w:szCs w:val="26"/>
    </w:rPr>
  </w:style>
  <w:style w:type="paragraph" w:styleId="Heading6">
    <w:name w:val="Heading 6"/>
    <w:uiPriority w:val="9"/>
    <w:qFormat/>
    <w:semiHidden/>
    <w:unhideWhenUsed/>
    <w:link w:val="Heading6Char"/>
    <w:rsid w:val="00d70275"/>
    <w:basedOn w:val="Normal"/>
    <w:next w:val="Normal"/>
    <w:pPr>
      <w:spacing w:before="240" w:after="60"/>
      <w:outlineLvl w:val="5"/>
    </w:pPr>
    <w:rPr>
      <w:rFonts w:cs=""/>
      <w:b/>
      <w:bCs/>
      <w:sz w:val="22"/>
      <w:szCs w:val="22"/>
    </w:rPr>
  </w:style>
  <w:style w:type="paragraph" w:styleId="Heading7">
    <w:name w:val="Heading 7"/>
    <w:uiPriority w:val="9"/>
    <w:qFormat/>
    <w:semiHidden/>
    <w:unhideWhenUsed/>
    <w:link w:val="Heading7Char"/>
    <w:rsid w:val="00d70275"/>
    <w:basedOn w:val="Normal"/>
    <w:next w:val="Normal"/>
    <w:pPr>
      <w:spacing w:before="240" w:after="60"/>
      <w:outlineLvl w:val="6"/>
    </w:pPr>
    <w:rPr>
      <w:rFonts w:cs=""/>
    </w:rPr>
  </w:style>
  <w:style w:type="paragraph" w:styleId="Heading8">
    <w:name w:val="Heading 8"/>
    <w:uiPriority w:val="9"/>
    <w:qFormat/>
    <w:semiHidden/>
    <w:unhideWhenUsed/>
    <w:link w:val="Heading8Char"/>
    <w:rsid w:val="00d70275"/>
    <w:basedOn w:val="Normal"/>
    <w:next w:val="Normal"/>
    <w:pPr>
      <w:spacing w:before="240" w:after="60"/>
      <w:outlineLvl w:val="7"/>
    </w:pPr>
    <w:rPr>
      <w:rFonts w:cs=""/>
      <w:i/>
      <w:iCs/>
    </w:rPr>
  </w:style>
  <w:style w:type="paragraph" w:styleId="Heading9">
    <w:name w:val="Heading 9"/>
    <w:uiPriority w:val="9"/>
    <w:qFormat/>
    <w:semiHidden/>
    <w:unhideWhenUsed/>
    <w:link w:val="Heading9Char"/>
    <w:rsid w:val="00d70275"/>
    <w:basedOn w:val="Normal"/>
    <w:next w:val="Normal"/>
    <w:pPr>
      <w:spacing w:before="240" w:after="60"/>
      <w:outlineLvl w:val="8"/>
    </w:pPr>
    <w:rPr>
      <w:rFonts w:ascii="Cambria" w:hAnsi="Cambria" w:cs=""/>
      <w:sz w:val="22"/>
      <w:szCs w:val="22"/>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d318e"/>
    <w:basedOn w:val="DefaultParagraphFont"/>
    <w:rPr>
      <w:color w:val="0000FF"/>
      <w:u w:val="single"/>
      <w:lang w:val="zxx" w:eastAsia="zxx" w:bidi="zxx"/>
    </w:rPr>
  </w:style>
  <w:style w:type="character" w:styleId="Heading1Char" w:customStyle="1">
    <w:name w:val="Heading 1 Char"/>
    <w:uiPriority w:val="9"/>
    <w:link w:val="Heading1"/>
    <w:rsid w:val="00d70275"/>
    <w:basedOn w:val="DefaultParagraphFont"/>
    <w:rPr>
      <w:rFonts w:ascii="Cambria" w:hAnsi="Cambria" w:cs=""/>
      <w:b/>
      <w:bCs/>
      <w:sz w:val="32"/>
      <w:szCs w:val="32"/>
    </w:rPr>
  </w:style>
  <w:style w:type="character" w:styleId="Heading2Char" w:customStyle="1">
    <w:name w:val="Heading 2 Char"/>
    <w:uiPriority w:val="9"/>
    <w:semiHidden/>
    <w:link w:val="Heading2"/>
    <w:rsid w:val="00d70275"/>
    <w:basedOn w:val="DefaultParagraphFont"/>
    <w:rPr>
      <w:rFonts w:ascii="Cambria" w:hAnsi="Cambria" w:cs=""/>
      <w:b/>
      <w:bCs/>
      <w:i/>
      <w:iCs/>
      <w:sz w:val="28"/>
      <w:szCs w:val="28"/>
    </w:rPr>
  </w:style>
  <w:style w:type="character" w:styleId="Heading3Char" w:customStyle="1">
    <w:name w:val="Heading 3 Char"/>
    <w:uiPriority w:val="9"/>
    <w:semiHidden/>
    <w:link w:val="Heading3"/>
    <w:rsid w:val="00d70275"/>
    <w:basedOn w:val="DefaultParagraphFont"/>
    <w:rPr>
      <w:rFonts w:ascii="Cambria" w:hAnsi="Cambria" w:cs=""/>
      <w:b/>
      <w:bCs/>
      <w:sz w:val="26"/>
      <w:szCs w:val="26"/>
    </w:rPr>
  </w:style>
  <w:style w:type="character" w:styleId="Heading4Char" w:customStyle="1">
    <w:name w:val="Heading 4 Char"/>
    <w:uiPriority w:val="9"/>
    <w:semiHidden/>
    <w:link w:val="Heading4"/>
    <w:rsid w:val="00d70275"/>
    <w:basedOn w:val="DefaultParagraphFont"/>
    <w:rPr>
      <w:rFonts w:cs=""/>
      <w:b/>
      <w:bCs/>
      <w:sz w:val="28"/>
      <w:szCs w:val="28"/>
    </w:rPr>
  </w:style>
  <w:style w:type="character" w:styleId="Heading5Char" w:customStyle="1">
    <w:name w:val="Heading 5 Char"/>
    <w:uiPriority w:val="9"/>
    <w:semiHidden/>
    <w:link w:val="Heading5"/>
    <w:rsid w:val="00d70275"/>
    <w:basedOn w:val="DefaultParagraphFont"/>
    <w:rPr>
      <w:rFonts w:cs=""/>
      <w:b/>
      <w:bCs/>
      <w:i/>
      <w:iCs/>
      <w:sz w:val="26"/>
      <w:szCs w:val="26"/>
    </w:rPr>
  </w:style>
  <w:style w:type="character" w:styleId="Heading6Char" w:customStyle="1">
    <w:name w:val="Heading 6 Char"/>
    <w:uiPriority w:val="9"/>
    <w:semiHidden/>
    <w:link w:val="Heading6"/>
    <w:rsid w:val="00d70275"/>
    <w:basedOn w:val="DefaultParagraphFont"/>
    <w:rPr>
      <w:rFonts w:cs=""/>
      <w:b/>
      <w:bCs/>
    </w:rPr>
  </w:style>
  <w:style w:type="character" w:styleId="Heading7Char" w:customStyle="1">
    <w:name w:val="Heading 7 Char"/>
    <w:uiPriority w:val="9"/>
    <w:semiHidden/>
    <w:link w:val="Heading7"/>
    <w:rsid w:val="00d70275"/>
    <w:basedOn w:val="DefaultParagraphFont"/>
    <w:rPr>
      <w:rFonts w:cs=""/>
      <w:sz w:val="24"/>
      <w:szCs w:val="24"/>
    </w:rPr>
  </w:style>
  <w:style w:type="character" w:styleId="Heading8Char" w:customStyle="1">
    <w:name w:val="Heading 8 Char"/>
    <w:uiPriority w:val="9"/>
    <w:semiHidden/>
    <w:link w:val="Heading8"/>
    <w:rsid w:val="00d70275"/>
    <w:basedOn w:val="DefaultParagraphFont"/>
    <w:rPr>
      <w:rFonts w:cs=""/>
      <w:i/>
      <w:iCs/>
      <w:sz w:val="24"/>
      <w:szCs w:val="24"/>
    </w:rPr>
  </w:style>
  <w:style w:type="character" w:styleId="Heading9Char" w:customStyle="1">
    <w:name w:val="Heading 9 Char"/>
    <w:uiPriority w:val="9"/>
    <w:semiHidden/>
    <w:link w:val="Heading9"/>
    <w:rsid w:val="00d70275"/>
    <w:basedOn w:val="DefaultParagraphFont"/>
    <w:rPr>
      <w:rFonts w:ascii="Cambria" w:hAnsi="Cambria" w:cs=""/>
    </w:rPr>
  </w:style>
  <w:style w:type="character" w:styleId="TitleChar" w:customStyle="1">
    <w:name w:val="Title Char"/>
    <w:uiPriority w:val="10"/>
    <w:link w:val="Title"/>
    <w:rsid w:val="00d70275"/>
    <w:basedOn w:val="DefaultParagraphFont"/>
    <w:rPr>
      <w:rFonts w:ascii="Cambria" w:hAnsi="Cambria" w:cs=""/>
      <w:b/>
      <w:bCs/>
      <w:sz w:val="32"/>
      <w:szCs w:val="32"/>
    </w:rPr>
  </w:style>
  <w:style w:type="character" w:styleId="SubtitleChar" w:customStyle="1">
    <w:name w:val="Subtitle Char"/>
    <w:uiPriority w:val="11"/>
    <w:link w:val="Subtitle"/>
    <w:rsid w:val="00d70275"/>
    <w:basedOn w:val="DefaultParagraphFont"/>
    <w:rPr>
      <w:rFonts w:ascii="Cambria" w:hAnsi="Cambria" w:cs=""/>
      <w:sz w:val="24"/>
      <w:szCs w:val="24"/>
    </w:rPr>
  </w:style>
  <w:style w:type="character" w:styleId="Strong">
    <w:name w:val="Strong"/>
    <w:uiPriority w:val="22"/>
    <w:qFormat/>
    <w:rsid w:val="00d70275"/>
    <w:basedOn w:val="DefaultParagraphFont"/>
    <w:rPr>
      <w:b/>
      <w:bCs/>
    </w:rPr>
  </w:style>
  <w:style w:type="character" w:styleId="Emphasis">
    <w:name w:val="Emphasis"/>
    <w:uiPriority w:val="20"/>
    <w:qFormat/>
    <w:rsid w:val="00d70275"/>
    <w:basedOn w:val="DefaultParagraphFont"/>
    <w:rPr>
      <w:rFonts w:ascii="Calibri" w:hAnsi="Calibri"/>
      <w:b/>
      <w:i/>
      <w:iCs/>
    </w:rPr>
  </w:style>
  <w:style w:type="character" w:styleId="NoSpacingChar" w:customStyle="1">
    <w:name w:val="No Spacing Char"/>
    <w:uiPriority w:val="1"/>
    <w:link w:val="NoSpacing"/>
    <w:rsid w:val="00d70275"/>
    <w:basedOn w:val="DefaultParagraphFont"/>
    <w:rPr>
      <w:sz w:val="24"/>
      <w:szCs w:val="32"/>
    </w:rPr>
  </w:style>
  <w:style w:type="character" w:styleId="QuoteChar" w:customStyle="1">
    <w:name w:val="Quote Char"/>
    <w:uiPriority w:val="29"/>
    <w:link w:val="Quote"/>
    <w:rsid w:val="00d70275"/>
    <w:basedOn w:val="DefaultParagraphFont"/>
    <w:rPr>
      <w:i/>
      <w:sz w:val="24"/>
      <w:szCs w:val="24"/>
    </w:rPr>
  </w:style>
  <w:style w:type="character" w:styleId="IntenseQuoteChar" w:customStyle="1">
    <w:name w:val="Intense Quote Char"/>
    <w:uiPriority w:val="30"/>
    <w:link w:val="IntenseQuote"/>
    <w:rsid w:val="00d70275"/>
    <w:basedOn w:val="DefaultParagraphFont"/>
    <w:rPr>
      <w:b/>
      <w:i/>
      <w:sz w:val="24"/>
    </w:rPr>
  </w:style>
  <w:style w:type="character" w:styleId="SubtleEmphasis">
    <w:name w:val="Subtle Emphasis"/>
    <w:uiPriority w:val="19"/>
    <w:qFormat/>
    <w:rsid w:val="00d70275"/>
    <w:rPr>
      <w:i/>
      <w:color w:val="5A5A5A"/>
    </w:rPr>
  </w:style>
  <w:style w:type="character" w:styleId="IntenseEmphasis">
    <w:name w:val="Intense Emphasis"/>
    <w:uiPriority w:val="21"/>
    <w:qFormat/>
    <w:rsid w:val="00d70275"/>
    <w:basedOn w:val="DefaultParagraphFont"/>
    <w:rPr>
      <w:b/>
      <w:i/>
      <w:sz w:val="24"/>
      <w:szCs w:val="24"/>
      <w:u w:val="single"/>
    </w:rPr>
  </w:style>
  <w:style w:type="character" w:styleId="SubtleReference">
    <w:name w:val="Subtle Reference"/>
    <w:uiPriority w:val="31"/>
    <w:qFormat/>
    <w:rsid w:val="00d70275"/>
    <w:basedOn w:val="DefaultParagraphFont"/>
    <w:rPr>
      <w:sz w:val="24"/>
      <w:szCs w:val="24"/>
      <w:u w:val="single"/>
    </w:rPr>
  </w:style>
  <w:style w:type="character" w:styleId="IntenseReference">
    <w:name w:val="Intense Reference"/>
    <w:uiPriority w:val="32"/>
    <w:qFormat/>
    <w:rsid w:val="00d70275"/>
    <w:basedOn w:val="DefaultParagraphFont"/>
    <w:rPr>
      <w:b/>
      <w:sz w:val="24"/>
      <w:u w:val="single"/>
    </w:rPr>
  </w:style>
  <w:style w:type="character" w:styleId="BookTitle">
    <w:name w:val="Book Title"/>
    <w:uiPriority w:val="33"/>
    <w:qFormat/>
    <w:rsid w:val="00d70275"/>
    <w:basedOn w:val="DefaultParagraphFont"/>
    <w:rPr>
      <w:rFonts w:ascii="Cambria" w:hAnsi="Cambria" w:cs=""/>
      <w:b/>
      <w:i/>
      <w:sz w:val="24"/>
      <w:szCs w:val="24"/>
    </w:rPr>
  </w:style>
  <w:style w:type="character" w:styleId="BalloonTextChar" w:customStyle="1">
    <w:name w:val="Balloon Text Char"/>
    <w:uiPriority w:val="99"/>
    <w:semiHidden/>
    <w:link w:val="BalloonText"/>
    <w:rsid w:val="00e21370"/>
    <w:basedOn w:val="DefaultParagraphFont"/>
    <w:rPr>
      <w:rFonts w:ascii="Tahoma" w:hAnsi="Tahoma" w:cs="Tahoma"/>
      <w:sz w:val="16"/>
      <w:szCs w:val="16"/>
    </w:rPr>
  </w:style>
  <w:style w:type="character" w:styleId="Annotationreference">
    <w:name w:val="annotation reference"/>
    <w:uiPriority w:val="99"/>
    <w:semiHidden/>
    <w:unhideWhenUsed/>
    <w:rsid w:val="00ff4a89"/>
    <w:basedOn w:val="DefaultParagraphFont"/>
    <w:rPr>
      <w:sz w:val="16"/>
      <w:szCs w:val="16"/>
    </w:rPr>
  </w:style>
  <w:style w:type="character" w:styleId="CommentTextChar" w:customStyle="1">
    <w:name w:val="Comment Text Char"/>
    <w:uiPriority w:val="99"/>
    <w:semiHidden/>
    <w:link w:val="CommentText"/>
    <w:rsid w:val="00ff4a89"/>
    <w:basedOn w:val="DefaultParagraphFont"/>
    <w:rPr>
      <w:sz w:val="20"/>
      <w:szCs w:val="20"/>
    </w:rPr>
  </w:style>
  <w:style w:type="character" w:styleId="CommentSubjectChar" w:customStyle="1">
    <w:name w:val="Comment Subject Char"/>
    <w:uiPriority w:val="99"/>
    <w:semiHidden/>
    <w:link w:val="CommentSubject"/>
    <w:rsid w:val="00ff4a89"/>
    <w:basedOn w:val="CommentTextChar"/>
    <w:rPr>
      <w:b/>
      <w:bCs/>
      <w:sz w:val="20"/>
      <w:szCs w:val="2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70275"/>
    <w:basedOn w:val="Normal"/>
    <w:pPr>
      <w:spacing w:before="0" w:after="0"/>
      <w:ind w:left="720" w:right="0" w:hanging="0"/>
      <w:contextualSpacing/>
    </w:pPr>
    <w:rPr/>
  </w:style>
  <w:style w:type="paragraph" w:styleId="Caption1">
    <w:name w:val="caption"/>
    <w:uiPriority w:val="35"/>
    <w:semiHidden/>
    <w:unhideWhenUsed/>
    <w:rsid w:val="00d70275"/>
    <w:basedOn w:val="Normal"/>
    <w:next w:val="Normal"/>
    <w:pPr/>
    <w:rPr>
      <w:rFonts w:ascii="Cambria" w:hAnsi="Cambria"/>
      <w:bCs/>
      <w:smallCaps/>
      <w:color w:val="1F497D"/>
      <w:spacing w:val="6"/>
      <w:sz w:val="22"/>
      <w:szCs w:val="18"/>
      <w:lang w:bidi="hi-IN"/>
    </w:rPr>
  </w:style>
  <w:style w:type="paragraph" w:styleId="Title">
    <w:name w:val="Title"/>
    <w:uiPriority w:val="10"/>
    <w:qFormat/>
    <w:link w:val="TitleChar"/>
    <w:rsid w:val="00d70275"/>
    <w:basedOn w:val="Normal"/>
    <w:next w:val="Normal"/>
    <w:pPr>
      <w:spacing w:before="240" w:after="60"/>
      <w:jc w:val="center"/>
      <w:outlineLvl w:val="0"/>
    </w:pPr>
    <w:rPr>
      <w:rFonts w:ascii="Cambria" w:hAnsi="Cambria" w:cs=""/>
      <w:b/>
      <w:bCs/>
      <w:sz w:val="32"/>
      <w:szCs w:val="32"/>
    </w:rPr>
  </w:style>
  <w:style w:type="paragraph" w:styleId="Subtitle">
    <w:name w:val="Subtitle"/>
    <w:uiPriority w:val="11"/>
    <w:qFormat/>
    <w:link w:val="SubtitleChar"/>
    <w:rsid w:val="00d70275"/>
    <w:basedOn w:val="Normal"/>
    <w:next w:val="Normal"/>
    <w:pPr>
      <w:spacing w:before="0" w:after="60"/>
      <w:jc w:val="center"/>
      <w:outlineLvl w:val="1"/>
    </w:pPr>
    <w:rPr>
      <w:rFonts w:ascii="Cambria" w:hAnsi="Cambria" w:cs=""/>
    </w:rPr>
  </w:style>
  <w:style w:type="paragraph" w:styleId="NoSpacing">
    <w:name w:val="No Spacing"/>
    <w:uiPriority w:val="1"/>
    <w:qFormat/>
    <w:link w:val="NoSpacingChar"/>
    <w:rsid w:val="00d70275"/>
    <w:basedOn w:val="Normal"/>
    <w:pPr/>
    <w:rPr>
      <w:szCs w:val="32"/>
    </w:rPr>
  </w:style>
  <w:style w:type="paragraph" w:styleId="Quote">
    <w:name w:val="Quote"/>
    <w:uiPriority w:val="29"/>
    <w:qFormat/>
    <w:link w:val="QuoteChar"/>
    <w:rsid w:val="00d70275"/>
    <w:basedOn w:val="Normal"/>
    <w:next w:val="Normal"/>
    <w:pPr/>
    <w:rPr>
      <w:i/>
    </w:rPr>
  </w:style>
  <w:style w:type="paragraph" w:styleId="IntenseQuote">
    <w:name w:val="Intense Quote"/>
    <w:uiPriority w:val="30"/>
    <w:qFormat/>
    <w:link w:val="IntenseQuoteChar"/>
    <w:rsid w:val="00d70275"/>
    <w:basedOn w:val="Normal"/>
    <w:next w:val="Normal"/>
    <w:pPr>
      <w:ind w:left="720" w:right="720" w:hanging="0"/>
    </w:pPr>
    <w:rPr>
      <w:b/>
      <w:i/>
      <w:szCs w:val="22"/>
    </w:rPr>
  </w:style>
  <w:style w:type="paragraph" w:styleId="ContentsHeading">
    <w:name w:val="Contents Heading"/>
    <w:uiPriority w:val="39"/>
    <w:qFormat/>
    <w:semiHidden/>
    <w:unhideWhenUsed/>
    <w:rsid w:val="00d70275"/>
    <w:basedOn w:val="Heading1"/>
    <w:next w:val="Normal"/>
    <w:pPr/>
    <w:rPr/>
  </w:style>
  <w:style w:type="paragraph" w:styleId="BalloonText">
    <w:name w:val="Balloon Text"/>
    <w:uiPriority w:val="99"/>
    <w:semiHidden/>
    <w:unhideWhenUsed/>
    <w:link w:val="BalloonTextChar"/>
    <w:rsid w:val="00e21370"/>
    <w:basedOn w:val="Normal"/>
    <w:pPr/>
    <w:rPr>
      <w:rFonts w:ascii="Tahoma" w:hAnsi="Tahoma" w:cs="Tahoma"/>
      <w:sz w:val="16"/>
      <w:szCs w:val="16"/>
    </w:rPr>
  </w:style>
  <w:style w:type="paragraph" w:styleId="Annotationtext">
    <w:name w:val="annotation text"/>
    <w:uiPriority w:val="99"/>
    <w:semiHidden/>
    <w:unhideWhenUsed/>
    <w:link w:val="CommentTextChar"/>
    <w:rsid w:val="00ff4a89"/>
    <w:basedOn w:val="Normal"/>
    <w:pPr/>
    <w:rPr>
      <w:sz w:val="20"/>
      <w:szCs w:val="20"/>
    </w:rPr>
  </w:style>
  <w:style w:type="paragraph" w:styleId="Annotationsubject">
    <w:name w:val="annotation subject"/>
    <w:uiPriority w:val="99"/>
    <w:semiHidden/>
    <w:unhideWhenUsed/>
    <w:link w:val="CommentSubjectChar"/>
    <w:rsid w:val="00ff4a89"/>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f597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
    <w:name w:val="Light Shading"/>
    <w:basedOn w:val="TableNormal"/>
    <w:uiPriority w:val="60"/>
    <w:rsid w:val="00da6ff7"/>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 w:type="table" w:styleId="LightShading-Accent1">
    <w:name w:val="Light Shading Accent 1"/>
    <w:basedOn w:val="TableNormal"/>
    <w:uiPriority w:val="60"/>
    <w:rsid w:val="00da6ff7"/>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themeFillTint="3f" w:fill="D3DFEE" w:color="auto" w:val="clear"/>
      </w:tcPr>
    </w:tblStylePr>
    <w:tblStylePr w:type="band1Horz">
      <w:tblPr/>
      <w:tcPr>
        <w:tcBorders>
          <w:left w:val="nil"/>
          <w:right w:val="nil"/>
          <w:insideH w:val="nil"/>
          <w:insideV w:val="nil"/>
        </w:tcBorders>
        <w:shd w:themeFill="accent1" w:themeFillTint="3f" w:fill="D3DFEE" w:color="auto" w:val="clear"/>
      </w:tcPr>
    </w:tblStylePr>
  </w:style>
  <w:style w:type="table" w:styleId="LightShading-Accent2">
    <w:name w:val="Light Shading Accent 2"/>
    <w:basedOn w:val="TableNormal"/>
    <w:uiPriority w:val="60"/>
    <w:rsid w:val="00da6ff7"/>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Rule="auto" w:line="240"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2" w:themeFillTint="3f" w:fill="EFD3D2" w:color="auto" w:val="clear"/>
      </w:tcPr>
    </w:tblStylePr>
    <w:tblStylePr w:type="band1Horz">
      <w:tblPr/>
      <w:tcPr>
        <w:tcBorders>
          <w:left w:val="nil"/>
          <w:right w:val="nil"/>
          <w:insideH w:val="nil"/>
          <w:insideV w:val="nil"/>
        </w:tcBorders>
        <w:shd w:themeFill="accent2" w:themeFillTint="3f" w:fill="EFD3D2" w:color="auto" w:val="clear"/>
      </w:tcPr>
    </w:tblStylePr>
  </w:style>
  <w:style w:type="table" w:styleId="LightShading-Accent3">
    <w:name w:val="Light Shading Accent 3"/>
    <w:basedOn w:val="TableNormal"/>
    <w:uiPriority w:val="60"/>
    <w:rsid w:val="00da6ff7"/>
    <w:rPr>
      <w:color w:themeShade="bf" w:themeColor="accent3" w:val="76923C"/>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Rule="auto" w:line="240"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3" w:themeFillTint="3f" w:fill="E6EED5" w:color="auto" w:val="clear"/>
      </w:tcPr>
    </w:tblStylePr>
    <w:tblStylePr w:type="band1Horz">
      <w:tblPr/>
      <w:tcPr>
        <w:tcBorders>
          <w:left w:val="nil"/>
          <w:right w:val="nil"/>
          <w:insideH w:val="nil"/>
          <w:insideV w:val="nil"/>
        </w:tcBorders>
        <w:shd w:themeFill="accent3" w:themeFillTint="3f" w:fill="E6EED5" w:color="auto" w:val="clear"/>
      </w:tcPr>
    </w:tblStylePr>
  </w:style>
  <w:style w:type="table" w:styleId="LightShading-Accent4">
    <w:name w:val="Light Shading Accent 4"/>
    <w:basedOn w:val="TableNormal"/>
    <w:uiPriority w:val="60"/>
    <w:rsid w:val="00da6ff7"/>
    <w:rPr>
      <w:color w:themeShade="bf" w:themeColor="accent4" w:val="5F497A"/>
    </w:rPr>
    <w:tblPr>
      <w:tblStyleRowBandSize w:val="1"/>
      <w:tblStyleColBandSize w:val="1"/>
      <w:tblInd w:type="dxa" w:w="0"/>
      <w:tblBorders>
        <w:top w:space="0" w:sz="8" w:themeColor="accent4" w:color="8064A2" w:val="single"/>
        <w:bottom w:space="0" w:sz="8" w:themeColor="accent4" w:color="8064A2"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4" w:themeFillTint="3f" w:fill="DFD8E8" w:color="auto" w:val="clear"/>
      </w:tcPr>
    </w:tblStylePr>
    <w:tblStylePr w:type="band1Horz">
      <w:tblPr/>
      <w:tcPr>
        <w:tcBorders>
          <w:left w:val="nil"/>
          <w:right w:val="nil"/>
          <w:insideH w:val="nil"/>
          <w:insideV w:val="nil"/>
        </w:tcBorders>
        <w:shd w:themeFill="accent4" w:themeFillTint="3f" w:fill="DFD8E8" w:color="auto" w:val="clear"/>
      </w:tcPr>
    </w:tblStylePr>
  </w:style>
  <w:style w:type="table" w:styleId="LightGrid-Accent5">
    <w:name w:val="Light Grid Accent 5"/>
    <w:basedOn w:val="TableNormal"/>
    <w:uiPriority w:val="62"/>
    <w:rsid w:val="00da6ff7"/>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5" w:color="4BACC6" w:val="single"/>
          <w:left w:space="0" w:sz="8" w:themeColor="accent5" w:color="4BACC6" w:val="single"/>
          <w:bottom w:space="0" w:sz="18" w:themeColor="accent5" w:color="4BACC6" w:val="single"/>
          <w:right w:space="0" w:sz="8" w:themeColor="accent5" w:color="4BACC6" w:val="single"/>
          <w:insideH w:val="nil"/>
          <w:insideV w:space="0" w:sz="8" w:themeColor="accent5" w:color="4BACC6"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space="0" w:sz="8" w:themeColor="accent5" w:color="4BACC6"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shd w:themeFill="accent5" w:themeFillTint="3f" w:fill="D2EAF1" w:color="auto" w:val="clear"/>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shd w:themeFill="accent5" w:themeFillTint="3f" w:fill="D2EAF1" w:color="auto" w:val="clear"/>
      </w:tcPr>
    </w:tblStylePr>
    <w:tblStylePr w:type="band2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tcPr>
    </w:tblStylePr>
  </w:style>
  <w:style w:type="table" w:styleId="LightGrid-Accent4">
    <w:name w:val="Light Grid Accent 4"/>
    <w:basedOn w:val="TableNormal"/>
    <w:uiPriority w:val="62"/>
    <w:rsid w:val="00da6ff7"/>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insideH w:space="0" w:sz="8" w:themeColor="accent4" w:color="8064A2" w:val="single"/>
        <w:insideV w:space="0" w:sz="8" w:themeColor="accent4" w:color="8064A2"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4" w:color="8064A2" w:val="single"/>
          <w:left w:space="0" w:sz="8" w:themeColor="accent4" w:color="8064A2" w:val="single"/>
          <w:bottom w:space="0" w:sz="18" w:themeColor="accent4" w:color="8064A2" w:val="single"/>
          <w:right w:space="0" w:sz="8" w:themeColor="accent4" w:color="8064A2" w:val="single"/>
          <w:insideH w:val="nil"/>
          <w:insideV w:space="0" w:sz="8" w:themeColor="accent4" w:color="8064A2"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insideH w:val="nil"/>
          <w:insideV w:space="0" w:sz="8" w:themeColor="accent4" w:color="8064A2"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shd w:themeFill="accent4" w:themeFillTint="3f" w:fill="DFD8E8" w:color="auto" w:val="clear"/>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shd w:themeFill="accent4" w:themeFillTint="3f" w:fill="DFD8E8" w:color="auto" w:val="clear"/>
      </w:tcPr>
    </w:tblStylePr>
    <w:tblStylePr w:type="band2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tcPr>
    </w:tblStylePr>
  </w:style>
  <w:style w:type="table" w:styleId="LightGrid-Accent3">
    <w:name w:val="Light Grid Accent 3"/>
    <w:basedOn w:val="TableNormal"/>
    <w:uiPriority w:val="62"/>
    <w:rsid w:val="00da6ff7"/>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insideH w:space="0" w:sz="8" w:themeColor="accent3" w:color="9BBB59" w:val="single"/>
        <w:insideV w:space="0" w:sz="8" w:themeColor="accent3" w:color="9BBB59"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3" w:color="9BBB59" w:val="single"/>
          <w:left w:space="0" w:sz="8" w:themeColor="accent3" w:color="9BBB59" w:val="single"/>
          <w:bottom w:space="0" w:sz="18" w:themeColor="accent3" w:color="9BBB59" w:val="single"/>
          <w:right w:space="0" w:sz="8" w:themeColor="accent3" w:color="9BBB59" w:val="single"/>
          <w:insideH w:val="nil"/>
          <w:insideV w:space="0" w:sz="8" w:themeColor="accent3" w:color="9BBB59"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insideH w:val="nil"/>
          <w:insideV w:space="0" w:sz="8" w:themeColor="accent3" w:color="9BBB59"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shd w:themeFill="accent3" w:themeFillTint="3f" w:fill="E6EED5" w:color="auto" w:val="clear"/>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shd w:themeFill="accent3" w:themeFillTint="3f" w:fill="E6EED5" w:color="auto" w:val="clear"/>
      </w:tcPr>
    </w:tblStylePr>
    <w:tblStylePr w:type="band2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tcPr>
    </w:tblStylePr>
  </w:style>
  <w:style w:type="table" w:styleId="LightGrid-Accent2">
    <w:name w:val="Light Grid Accent 2"/>
    <w:basedOn w:val="TableNormal"/>
    <w:uiPriority w:val="62"/>
    <w:rsid w:val="00da6ff7"/>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2" w:color="C0504D" w:val="single"/>
          <w:left w:space="0" w:sz="8" w:themeColor="accent2" w:color="C0504D" w:val="single"/>
          <w:bottom w:space="0" w:sz="18" w:themeColor="accent2" w:color="C0504D" w:val="single"/>
          <w:right w:space="0" w:sz="8" w:themeColor="accent2" w:color="C0504D" w:val="single"/>
          <w:insideH w:val="nil"/>
          <w:insideV w:space="0" w:sz="8" w:themeColor="accent2" w:color="C0504D"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insideH w:val="nil"/>
          <w:insideV w:space="0" w:sz="8" w:themeColor="accent2" w:color="C0504D"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shd w:themeFill="accent2" w:themeFillTint="3f" w:fill="EFD3D2" w:color="auto" w:val="clear"/>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shd w:themeFill="accent2" w:themeFillTint="3f" w:fill="EFD3D2" w:color="auto" w:val="clear"/>
      </w:tcPr>
    </w:tblStylePr>
    <w:tblStylePr w:type="band2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tcPr>
    </w:tblStylePr>
  </w:style>
  <w:style w:type="table" w:styleId="LightGrid-Accent1">
    <w:name w:val="Light Grid Accent 1"/>
    <w:basedOn w:val="TableNormal"/>
    <w:uiPriority w:val="62"/>
    <w:rsid w:val="00da6ff7"/>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accent1" w:themeFillTint="3f" w:fill="D3DFEE"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accent1" w:themeFillTint="3f" w:fill="D3DFEE"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LightGrid">
    <w:name w:val="Light Grid"/>
    <w:basedOn w:val="TableNormal"/>
    <w:uiPriority w:val="62"/>
    <w:rsid w:val="00da6ff7"/>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themeFill="text1" w:themeFillTint="3f" w:fill="C0C0C0" w:color="auto"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themeFill="text1" w:themeFillTint="3f" w:fill="C0C0C0" w:color="auto"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LightList-Accent6">
    <w:name w:val="Light List Accent 6"/>
    <w:basedOn w:val="TableNormal"/>
    <w:uiPriority w:val="61"/>
    <w:rsid w:val="00da6ff7"/>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6" w:fill="F79646" w:color="auto" w:val="clear"/>
      </w:tcPr>
    </w:tblStylePr>
    <w:tblStylePr w:type="lastRow">
      <w:pPr>
        <w:spacing w:lineRule="auto" w:line="240" w:after="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styleId="LightList">
    <w:name w:val="Light List"/>
    <w:basedOn w:val="TableNormal"/>
    <w:uiPriority w:val="61"/>
    <w:rsid w:val="00da6ff7"/>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efbase.org/main.aspx"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900C6-2165-401E-BCD3-8FD27F18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2015-04-27T08:24:00Z</dcterms:created>
  <dc:creator>Kam, Suan Pheng (WorldFish)</dc:creator>
  <dc:language>en-US</dc:language>
  <cp:lastModifiedBy>Doug Beare</cp:lastModifiedBy>
  <cp:lastPrinted>2015-02-06T12:16:00Z</cp:lastPrinted>
  <dcterms:modified xsi:type="dcterms:W3CDTF">2015-04-27T08:24:00Z</dcterms:modified>
  <cp:revision>2</cp:revision>
</cp:coreProperties>
</file>